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96894" w14:textId="77777777" w:rsidR="00F36962" w:rsidRPr="00153EBE" w:rsidRDefault="005C6891" w:rsidP="00924D07">
      <w:pPr>
        <w:jc w:val="center"/>
        <w:rPr>
          <w:b/>
          <w:sz w:val="28"/>
          <w:szCs w:val="28"/>
        </w:rPr>
      </w:pPr>
      <w:r>
        <w:rPr>
          <w:b/>
          <w:sz w:val="28"/>
          <w:szCs w:val="28"/>
        </w:rPr>
        <w:t xml:space="preserve">Enhanced </w:t>
      </w:r>
      <w:r w:rsidR="00924D07" w:rsidRPr="00153EBE">
        <w:rPr>
          <w:b/>
          <w:sz w:val="28"/>
          <w:szCs w:val="28"/>
        </w:rPr>
        <w:t>shielding as an exit strategy from COVID-19 lockdown</w:t>
      </w:r>
    </w:p>
    <w:p w14:paraId="683DB454" w14:textId="77777777" w:rsidR="00924D07" w:rsidRPr="00153EBE" w:rsidRDefault="006D2E68" w:rsidP="00924D07">
      <w:pPr>
        <w:jc w:val="center"/>
        <w:rPr>
          <w:sz w:val="24"/>
          <w:szCs w:val="24"/>
        </w:rPr>
      </w:pPr>
      <w:r>
        <w:rPr>
          <w:sz w:val="24"/>
          <w:szCs w:val="24"/>
        </w:rPr>
        <w:t xml:space="preserve">Mark Woolhouse, </w:t>
      </w:r>
      <w:r w:rsidR="00924D07" w:rsidRPr="00153EBE">
        <w:rPr>
          <w:sz w:val="24"/>
          <w:szCs w:val="24"/>
        </w:rPr>
        <w:t>Alex Morgan,</w:t>
      </w:r>
      <w:r w:rsidR="007E29AD">
        <w:rPr>
          <w:sz w:val="24"/>
          <w:szCs w:val="24"/>
        </w:rPr>
        <w:t xml:space="preserve"> Paul Bessell &amp;</w:t>
      </w:r>
      <w:r w:rsidR="00924D07" w:rsidRPr="00153EBE">
        <w:rPr>
          <w:sz w:val="24"/>
          <w:szCs w:val="24"/>
        </w:rPr>
        <w:t xml:space="preserve"> Bram van </w:t>
      </w:r>
      <w:r>
        <w:rPr>
          <w:sz w:val="24"/>
          <w:szCs w:val="24"/>
        </w:rPr>
        <w:t>Bunnik</w:t>
      </w:r>
    </w:p>
    <w:p w14:paraId="223BEE0F" w14:textId="2A27FEC3" w:rsidR="00924D07" w:rsidRPr="00153EBE" w:rsidRDefault="006D2E68" w:rsidP="00924D07">
      <w:pPr>
        <w:jc w:val="center"/>
        <w:rPr>
          <w:sz w:val="24"/>
          <w:szCs w:val="24"/>
        </w:rPr>
      </w:pPr>
      <w:r>
        <w:rPr>
          <w:sz w:val="24"/>
          <w:szCs w:val="24"/>
        </w:rPr>
        <w:t xml:space="preserve">University of Edinburgh </w:t>
      </w:r>
      <w:r w:rsidR="00E64FA5">
        <w:rPr>
          <w:sz w:val="24"/>
          <w:szCs w:val="24"/>
        </w:rPr>
        <w:t>(</w:t>
      </w:r>
      <w:r w:rsidR="007E29AD">
        <w:rPr>
          <w:sz w:val="24"/>
          <w:szCs w:val="24"/>
        </w:rPr>
        <w:t>10/04/20)</w:t>
      </w:r>
    </w:p>
    <w:p w14:paraId="70286C5E" w14:textId="77777777" w:rsidR="00356055" w:rsidRDefault="00356055">
      <w:pPr>
        <w:rPr>
          <w:sz w:val="24"/>
          <w:szCs w:val="24"/>
          <w:u w:val="single"/>
        </w:rPr>
      </w:pPr>
      <w:r>
        <w:rPr>
          <w:sz w:val="24"/>
          <w:szCs w:val="24"/>
          <w:u w:val="single"/>
        </w:rPr>
        <w:t>Recommendation</w:t>
      </w:r>
    </w:p>
    <w:p w14:paraId="59D257D2" w14:textId="2F1DF653" w:rsidR="00356055" w:rsidRPr="00356055" w:rsidRDefault="00356055">
      <w:pPr>
        <w:rPr>
          <w:sz w:val="24"/>
          <w:szCs w:val="24"/>
        </w:rPr>
      </w:pPr>
      <w:r>
        <w:rPr>
          <w:sz w:val="24"/>
          <w:szCs w:val="24"/>
        </w:rPr>
        <w:t>‘</w:t>
      </w:r>
      <w:r w:rsidR="005C6891">
        <w:rPr>
          <w:sz w:val="24"/>
          <w:szCs w:val="24"/>
        </w:rPr>
        <w:t xml:space="preserve">Enhanced </w:t>
      </w:r>
      <w:r>
        <w:rPr>
          <w:sz w:val="24"/>
          <w:szCs w:val="24"/>
        </w:rPr>
        <w:t xml:space="preserve">shielding’ should be </w:t>
      </w:r>
      <w:r w:rsidR="00DF6FA5">
        <w:rPr>
          <w:sz w:val="24"/>
          <w:szCs w:val="24"/>
        </w:rPr>
        <w:t>included among</w:t>
      </w:r>
      <w:r>
        <w:rPr>
          <w:sz w:val="24"/>
          <w:szCs w:val="24"/>
        </w:rPr>
        <w:t xml:space="preserve"> policy options for exiting COVID-19 lockdown.</w:t>
      </w:r>
    </w:p>
    <w:p w14:paraId="757FEEEC" w14:textId="77777777" w:rsidR="00924D07" w:rsidRPr="00153EBE" w:rsidRDefault="00924D07">
      <w:pPr>
        <w:rPr>
          <w:sz w:val="24"/>
          <w:szCs w:val="24"/>
          <w:u w:val="single"/>
        </w:rPr>
      </w:pPr>
      <w:r w:rsidRPr="00153EBE">
        <w:rPr>
          <w:sz w:val="24"/>
          <w:szCs w:val="24"/>
          <w:u w:val="single"/>
        </w:rPr>
        <w:t>Rationale</w:t>
      </w:r>
    </w:p>
    <w:p w14:paraId="47FDD98E" w14:textId="77777777" w:rsidR="00924D07" w:rsidRPr="00153EBE" w:rsidRDefault="00924D07">
      <w:pPr>
        <w:rPr>
          <w:sz w:val="24"/>
          <w:szCs w:val="24"/>
        </w:rPr>
      </w:pPr>
      <w:r w:rsidRPr="00153EBE">
        <w:rPr>
          <w:sz w:val="24"/>
          <w:szCs w:val="24"/>
        </w:rPr>
        <w:t xml:space="preserve">We already identify vulnerable persons and issue specific advice for them to ‘shield’ from possible COVID-19 infection. </w:t>
      </w:r>
      <w:r w:rsidR="003E183B">
        <w:rPr>
          <w:sz w:val="24"/>
          <w:szCs w:val="24"/>
        </w:rPr>
        <w:t>This covers both households and</w:t>
      </w:r>
      <w:r w:rsidRPr="00153EBE">
        <w:rPr>
          <w:sz w:val="24"/>
          <w:szCs w:val="24"/>
        </w:rPr>
        <w:t xml:space="preserve"> institutions contain</w:t>
      </w:r>
      <w:r w:rsidR="003E183B">
        <w:rPr>
          <w:sz w:val="24"/>
          <w:szCs w:val="24"/>
        </w:rPr>
        <w:t>ing</w:t>
      </w:r>
      <w:r w:rsidRPr="00153EBE">
        <w:rPr>
          <w:sz w:val="24"/>
          <w:szCs w:val="24"/>
        </w:rPr>
        <w:t xml:space="preserve"> vulnerable populations, hospitals and care homes in particular.</w:t>
      </w:r>
    </w:p>
    <w:p w14:paraId="7090064F" w14:textId="041BFD2F" w:rsidR="00924D07" w:rsidRPr="00153EBE" w:rsidRDefault="00FD7BFA">
      <w:pPr>
        <w:rPr>
          <w:sz w:val="24"/>
          <w:szCs w:val="24"/>
        </w:rPr>
      </w:pPr>
      <w:r w:rsidRPr="00153EBE">
        <w:rPr>
          <w:sz w:val="24"/>
          <w:szCs w:val="24"/>
        </w:rPr>
        <w:t xml:space="preserve">Policy is to </w:t>
      </w:r>
      <w:r w:rsidR="00924D07" w:rsidRPr="00153EBE">
        <w:rPr>
          <w:sz w:val="24"/>
          <w:szCs w:val="24"/>
        </w:rPr>
        <w:t xml:space="preserve">i) </w:t>
      </w:r>
      <w:r w:rsidRPr="00153EBE">
        <w:rPr>
          <w:sz w:val="24"/>
          <w:szCs w:val="24"/>
        </w:rPr>
        <w:t xml:space="preserve">save lives; ii) protect </w:t>
      </w:r>
      <w:r w:rsidR="00924D07" w:rsidRPr="00153EBE">
        <w:rPr>
          <w:sz w:val="24"/>
          <w:szCs w:val="24"/>
        </w:rPr>
        <w:t xml:space="preserve">NHS physical capacity (especially ICUs) and </w:t>
      </w:r>
      <w:r w:rsidRPr="00153EBE">
        <w:rPr>
          <w:sz w:val="24"/>
          <w:szCs w:val="24"/>
        </w:rPr>
        <w:t>i</w:t>
      </w:r>
      <w:r w:rsidR="00924D07" w:rsidRPr="00153EBE">
        <w:rPr>
          <w:sz w:val="24"/>
          <w:szCs w:val="24"/>
        </w:rPr>
        <w:t xml:space="preserve">ii) </w:t>
      </w:r>
      <w:r w:rsidRPr="00153EBE">
        <w:rPr>
          <w:sz w:val="24"/>
          <w:szCs w:val="24"/>
        </w:rPr>
        <w:t xml:space="preserve">protect </w:t>
      </w:r>
      <w:r w:rsidR="00924D07" w:rsidRPr="00153EBE">
        <w:rPr>
          <w:sz w:val="24"/>
          <w:szCs w:val="24"/>
        </w:rPr>
        <w:t>NH</w:t>
      </w:r>
      <w:r w:rsidR="0016131A">
        <w:rPr>
          <w:sz w:val="24"/>
          <w:szCs w:val="24"/>
        </w:rPr>
        <w:t>S</w:t>
      </w:r>
      <w:r w:rsidR="00924D07" w:rsidRPr="00153EBE">
        <w:rPr>
          <w:sz w:val="24"/>
          <w:szCs w:val="24"/>
        </w:rPr>
        <w:t xml:space="preserve"> staff (to maintain health services).</w:t>
      </w:r>
      <w:r w:rsidRPr="00153EBE">
        <w:rPr>
          <w:sz w:val="24"/>
          <w:szCs w:val="24"/>
        </w:rPr>
        <w:t xml:space="preserve"> </w:t>
      </w:r>
      <w:r w:rsidR="005C6891">
        <w:rPr>
          <w:sz w:val="24"/>
          <w:szCs w:val="24"/>
        </w:rPr>
        <w:t xml:space="preserve">Enhanced </w:t>
      </w:r>
      <w:r w:rsidRPr="00153EBE">
        <w:rPr>
          <w:sz w:val="24"/>
          <w:szCs w:val="24"/>
        </w:rPr>
        <w:t>shielding could help meet all these goals.</w:t>
      </w:r>
    </w:p>
    <w:p w14:paraId="604EE9DA" w14:textId="59F0DDEB" w:rsidR="00924D07" w:rsidRPr="00153EBE" w:rsidRDefault="00924D07">
      <w:pPr>
        <w:rPr>
          <w:sz w:val="24"/>
          <w:szCs w:val="24"/>
        </w:rPr>
      </w:pPr>
      <w:r w:rsidRPr="00153EBE">
        <w:rPr>
          <w:sz w:val="24"/>
          <w:szCs w:val="24"/>
        </w:rPr>
        <w:t xml:space="preserve">Proposition: If COVID-19 was circulating </w:t>
      </w:r>
      <w:r w:rsidRPr="00153EBE">
        <w:rPr>
          <w:i/>
          <w:sz w:val="24"/>
          <w:szCs w:val="24"/>
        </w:rPr>
        <w:t>only</w:t>
      </w:r>
      <w:r w:rsidRPr="00153EBE">
        <w:rPr>
          <w:sz w:val="24"/>
          <w:szCs w:val="24"/>
        </w:rPr>
        <w:t xml:space="preserve"> in the non-vulnerable population </w:t>
      </w:r>
      <w:r w:rsidR="004212BF">
        <w:rPr>
          <w:sz w:val="24"/>
          <w:szCs w:val="24"/>
        </w:rPr>
        <w:t>then a much smaller proportion of cases would present with severe disease an</w:t>
      </w:r>
      <w:r w:rsidR="008A6AE6">
        <w:rPr>
          <w:sz w:val="24"/>
          <w:szCs w:val="24"/>
        </w:rPr>
        <w:t>d require hospitalisation</w:t>
      </w:r>
      <w:r w:rsidR="004212BF">
        <w:rPr>
          <w:sz w:val="24"/>
          <w:szCs w:val="24"/>
        </w:rPr>
        <w:t>/</w:t>
      </w:r>
      <w:r w:rsidR="00E64FA5">
        <w:rPr>
          <w:sz w:val="24"/>
          <w:szCs w:val="24"/>
        </w:rPr>
        <w:t xml:space="preserve"> </w:t>
      </w:r>
      <w:r w:rsidR="004212BF">
        <w:rPr>
          <w:sz w:val="24"/>
          <w:szCs w:val="24"/>
        </w:rPr>
        <w:t xml:space="preserve">critical care. The </w:t>
      </w:r>
      <w:r w:rsidR="008A6AE6">
        <w:rPr>
          <w:sz w:val="24"/>
          <w:szCs w:val="24"/>
        </w:rPr>
        <w:t>case fatality rate</w:t>
      </w:r>
      <w:r w:rsidR="004212BF">
        <w:rPr>
          <w:sz w:val="24"/>
          <w:szCs w:val="24"/>
        </w:rPr>
        <w:t xml:space="preserve"> would be </w:t>
      </w:r>
      <w:r w:rsidR="008A6AE6">
        <w:rPr>
          <w:sz w:val="24"/>
          <w:szCs w:val="24"/>
        </w:rPr>
        <w:t xml:space="preserve">far </w:t>
      </w:r>
      <w:r w:rsidR="004212BF">
        <w:rPr>
          <w:sz w:val="24"/>
          <w:szCs w:val="24"/>
        </w:rPr>
        <w:t>lower.</w:t>
      </w:r>
    </w:p>
    <w:p w14:paraId="4E6E326D" w14:textId="77777777" w:rsidR="00924D07" w:rsidRPr="00153EBE" w:rsidRDefault="00FD7BFA">
      <w:pPr>
        <w:rPr>
          <w:sz w:val="24"/>
          <w:szCs w:val="24"/>
        </w:rPr>
      </w:pPr>
      <w:r w:rsidRPr="00153EBE">
        <w:rPr>
          <w:sz w:val="24"/>
          <w:szCs w:val="24"/>
        </w:rPr>
        <w:t xml:space="preserve">Therefore, if we could reduce the incidence of infection in the vulnerable group the epidemic could be </w:t>
      </w:r>
      <w:r w:rsidR="00B17568">
        <w:rPr>
          <w:sz w:val="24"/>
          <w:szCs w:val="24"/>
        </w:rPr>
        <w:t>manageable. The s</w:t>
      </w:r>
      <w:r w:rsidRPr="00153EBE">
        <w:rPr>
          <w:sz w:val="24"/>
          <w:szCs w:val="24"/>
        </w:rPr>
        <w:t>hielding</w:t>
      </w:r>
      <w:r w:rsidR="00B17568">
        <w:rPr>
          <w:sz w:val="24"/>
          <w:szCs w:val="24"/>
        </w:rPr>
        <w:t xml:space="preserve"> already advised</w:t>
      </w:r>
      <w:r w:rsidRPr="00153EBE">
        <w:rPr>
          <w:sz w:val="24"/>
          <w:szCs w:val="24"/>
        </w:rPr>
        <w:t xml:space="preserve"> is intended to reduce the incidence; to do more we need ‘</w:t>
      </w:r>
      <w:r w:rsidR="005C6891">
        <w:rPr>
          <w:sz w:val="24"/>
          <w:szCs w:val="24"/>
        </w:rPr>
        <w:t xml:space="preserve">enhanced </w:t>
      </w:r>
      <w:r w:rsidRPr="00153EBE">
        <w:rPr>
          <w:sz w:val="24"/>
          <w:szCs w:val="24"/>
        </w:rPr>
        <w:t>shielding’.</w:t>
      </w:r>
    </w:p>
    <w:p w14:paraId="74915E74" w14:textId="2D3E5CE0" w:rsidR="00FD7BFA" w:rsidRPr="00153EBE" w:rsidRDefault="00FD7BFA">
      <w:pPr>
        <w:rPr>
          <w:sz w:val="24"/>
          <w:szCs w:val="24"/>
        </w:rPr>
      </w:pPr>
      <w:r w:rsidRPr="00153EBE">
        <w:rPr>
          <w:sz w:val="24"/>
          <w:szCs w:val="24"/>
        </w:rPr>
        <w:t xml:space="preserve">Beyond existing shielding, the key additional element of </w:t>
      </w:r>
      <w:r w:rsidR="005C6891">
        <w:rPr>
          <w:sz w:val="24"/>
          <w:szCs w:val="24"/>
        </w:rPr>
        <w:t xml:space="preserve">enhanced </w:t>
      </w:r>
      <w:r w:rsidRPr="00153EBE">
        <w:rPr>
          <w:sz w:val="24"/>
          <w:szCs w:val="24"/>
        </w:rPr>
        <w:t xml:space="preserve">shielding is very intensive screening of all individuals in contact with vulnerable persons. I.e. members of the same household, carers, community health workers, care home staff, hospital staff etc. We label these </w:t>
      </w:r>
      <w:r w:rsidR="003E183B">
        <w:rPr>
          <w:sz w:val="24"/>
          <w:szCs w:val="24"/>
        </w:rPr>
        <w:t>‘</w:t>
      </w:r>
      <w:r w:rsidRPr="00153EBE">
        <w:rPr>
          <w:sz w:val="24"/>
          <w:szCs w:val="24"/>
        </w:rPr>
        <w:t>vulnerable population contacts</w:t>
      </w:r>
      <w:r w:rsidR="003E183B">
        <w:rPr>
          <w:sz w:val="24"/>
          <w:szCs w:val="24"/>
        </w:rPr>
        <w:t>’</w:t>
      </w:r>
      <w:r w:rsidRPr="00153EBE">
        <w:rPr>
          <w:sz w:val="24"/>
          <w:szCs w:val="24"/>
        </w:rPr>
        <w:t xml:space="preserve"> (VPCs).</w:t>
      </w:r>
    </w:p>
    <w:p w14:paraId="07E186B3" w14:textId="0C78FBCE" w:rsidR="00FD7BFA" w:rsidRPr="00153EBE" w:rsidRDefault="00FD7BFA">
      <w:pPr>
        <w:rPr>
          <w:sz w:val="24"/>
          <w:szCs w:val="24"/>
        </w:rPr>
      </w:pPr>
      <w:r w:rsidRPr="00153EBE">
        <w:rPr>
          <w:sz w:val="24"/>
          <w:szCs w:val="24"/>
        </w:rPr>
        <w:t>The protocol for intensive screening of</w:t>
      </w:r>
      <w:r w:rsidR="0016131A">
        <w:rPr>
          <w:sz w:val="24"/>
          <w:szCs w:val="24"/>
        </w:rPr>
        <w:t xml:space="preserve"> VPCs</w:t>
      </w:r>
      <w:r w:rsidRPr="00153EBE">
        <w:rPr>
          <w:sz w:val="24"/>
          <w:szCs w:val="24"/>
        </w:rPr>
        <w:t xml:space="preserve"> would need to be worked out in detail. A starting suggestion would be daily checks for symptoms, daily PCR tests (would have to be very rapid, i.e. &lt;24 hours), </w:t>
      </w:r>
      <w:r w:rsidR="0028556D">
        <w:rPr>
          <w:sz w:val="24"/>
          <w:szCs w:val="24"/>
        </w:rPr>
        <w:t>regular</w:t>
      </w:r>
      <w:r w:rsidRPr="00153EBE">
        <w:rPr>
          <w:sz w:val="24"/>
          <w:szCs w:val="24"/>
        </w:rPr>
        <w:t xml:space="preserve"> serological testing and (perhaps) monitoring of </w:t>
      </w:r>
      <w:r w:rsidR="0028556D">
        <w:rPr>
          <w:sz w:val="24"/>
          <w:szCs w:val="24"/>
        </w:rPr>
        <w:t>frequent</w:t>
      </w:r>
      <w:r w:rsidRPr="00153EBE">
        <w:rPr>
          <w:sz w:val="24"/>
          <w:szCs w:val="24"/>
        </w:rPr>
        <w:t xml:space="preserve"> contacts (e.g. household members) of VPCs.</w:t>
      </w:r>
      <w:r w:rsidR="00E64FA5">
        <w:rPr>
          <w:sz w:val="24"/>
          <w:szCs w:val="24"/>
        </w:rPr>
        <w:t xml:space="preserve"> [NB. d</w:t>
      </w:r>
      <w:r w:rsidR="00700ACC" w:rsidRPr="00153EBE">
        <w:rPr>
          <w:sz w:val="24"/>
          <w:szCs w:val="24"/>
        </w:rPr>
        <w:t>aily PCR tests are specifically to detect pre-symptomatic infection].</w:t>
      </w:r>
    </w:p>
    <w:p w14:paraId="71F92C8F" w14:textId="77777777" w:rsidR="00FD7BFA" w:rsidRPr="00153EBE" w:rsidRDefault="00FD7BFA">
      <w:pPr>
        <w:rPr>
          <w:sz w:val="24"/>
          <w:szCs w:val="24"/>
        </w:rPr>
      </w:pPr>
      <w:r w:rsidRPr="00153EBE">
        <w:rPr>
          <w:sz w:val="24"/>
          <w:szCs w:val="24"/>
        </w:rPr>
        <w:t>Other protective measures (hygiene</w:t>
      </w:r>
      <w:r w:rsidR="007E29AD">
        <w:rPr>
          <w:sz w:val="24"/>
          <w:szCs w:val="24"/>
        </w:rPr>
        <w:t>, self-isolation of cases, quarantine of households with cases</w:t>
      </w:r>
      <w:r w:rsidRPr="00153EBE">
        <w:rPr>
          <w:sz w:val="24"/>
          <w:szCs w:val="24"/>
        </w:rPr>
        <w:t xml:space="preserve"> etc.) would still be required. </w:t>
      </w:r>
    </w:p>
    <w:p w14:paraId="7F2F583D" w14:textId="77777777" w:rsidR="00FD7BFA" w:rsidRPr="00153EBE" w:rsidRDefault="00FD7BFA">
      <w:pPr>
        <w:rPr>
          <w:sz w:val="24"/>
          <w:szCs w:val="24"/>
          <w:u w:val="single"/>
        </w:rPr>
      </w:pPr>
      <w:r w:rsidRPr="00153EBE">
        <w:rPr>
          <w:sz w:val="24"/>
          <w:szCs w:val="24"/>
          <w:u w:val="single"/>
        </w:rPr>
        <w:t>Illustration</w:t>
      </w:r>
    </w:p>
    <w:p w14:paraId="56592ABF" w14:textId="77777777" w:rsidR="00435023" w:rsidRPr="00153EBE" w:rsidRDefault="00435023">
      <w:pPr>
        <w:rPr>
          <w:sz w:val="24"/>
          <w:szCs w:val="24"/>
        </w:rPr>
      </w:pPr>
      <w:r w:rsidRPr="00153EBE">
        <w:rPr>
          <w:sz w:val="24"/>
          <w:szCs w:val="24"/>
        </w:rPr>
        <w:t>We</w:t>
      </w:r>
      <w:r w:rsidR="00FD7BFA" w:rsidRPr="00153EBE">
        <w:rPr>
          <w:sz w:val="24"/>
          <w:szCs w:val="24"/>
        </w:rPr>
        <w:t xml:space="preserve"> use a very simple model (Appendix 1) to explore the possible impact of </w:t>
      </w:r>
      <w:r w:rsidR="005C6891">
        <w:rPr>
          <w:sz w:val="24"/>
          <w:szCs w:val="24"/>
        </w:rPr>
        <w:t xml:space="preserve">enhanced </w:t>
      </w:r>
      <w:r w:rsidR="00FD7BFA" w:rsidRPr="00153EBE">
        <w:rPr>
          <w:sz w:val="24"/>
          <w:szCs w:val="24"/>
        </w:rPr>
        <w:t>shielding.</w:t>
      </w:r>
    </w:p>
    <w:p w14:paraId="35C9D4B4" w14:textId="168A0816" w:rsidR="00435023" w:rsidRPr="00153EBE" w:rsidRDefault="00435023">
      <w:pPr>
        <w:rPr>
          <w:sz w:val="24"/>
          <w:szCs w:val="24"/>
        </w:rPr>
      </w:pPr>
      <w:r w:rsidRPr="00153EBE">
        <w:rPr>
          <w:sz w:val="24"/>
          <w:szCs w:val="24"/>
        </w:rPr>
        <w:lastRenderedPageBreak/>
        <w:t xml:space="preserve">The model generates two epidemic curves: 1) the vulnerable population; 2) the (larger) non-vulnerable population. </w:t>
      </w:r>
      <w:r w:rsidR="00E64FA5">
        <w:rPr>
          <w:sz w:val="24"/>
          <w:szCs w:val="24"/>
        </w:rPr>
        <w:t>We focus on levels of infection in the vulnerable population (which will lead over time to hospitalisations, ICU admissions and the great majority of deaths).</w:t>
      </w:r>
    </w:p>
    <w:p w14:paraId="1AF1C5C6" w14:textId="273BF588" w:rsidR="00435023" w:rsidRPr="00153EBE" w:rsidRDefault="00435023">
      <w:pPr>
        <w:rPr>
          <w:sz w:val="24"/>
          <w:szCs w:val="24"/>
        </w:rPr>
      </w:pPr>
      <w:r w:rsidRPr="00153EBE">
        <w:rPr>
          <w:sz w:val="24"/>
          <w:szCs w:val="24"/>
        </w:rPr>
        <w:t xml:space="preserve">The outputs </w:t>
      </w:r>
      <w:r w:rsidR="005C6891">
        <w:rPr>
          <w:sz w:val="24"/>
          <w:szCs w:val="24"/>
        </w:rPr>
        <w:t>s</w:t>
      </w:r>
      <w:r w:rsidRPr="00153EBE">
        <w:rPr>
          <w:sz w:val="24"/>
          <w:szCs w:val="24"/>
        </w:rPr>
        <w:t xml:space="preserve">how that </w:t>
      </w:r>
      <w:r w:rsidR="005C6891">
        <w:rPr>
          <w:sz w:val="24"/>
          <w:szCs w:val="24"/>
        </w:rPr>
        <w:t xml:space="preserve">enhanced </w:t>
      </w:r>
      <w:r w:rsidRPr="00153EBE">
        <w:rPr>
          <w:sz w:val="24"/>
          <w:szCs w:val="24"/>
        </w:rPr>
        <w:t>shie</w:t>
      </w:r>
      <w:r w:rsidR="005C6891">
        <w:rPr>
          <w:sz w:val="24"/>
          <w:szCs w:val="24"/>
        </w:rPr>
        <w:t>lding can (in principle</w:t>
      </w:r>
      <w:r w:rsidRPr="00153EBE">
        <w:rPr>
          <w:sz w:val="24"/>
          <w:szCs w:val="24"/>
        </w:rPr>
        <w:t>) keep the epidemic at manageable levels</w:t>
      </w:r>
      <w:r w:rsidR="00D94366">
        <w:rPr>
          <w:sz w:val="24"/>
          <w:szCs w:val="24"/>
        </w:rPr>
        <w:t xml:space="preserve"> (i.e. no higher than the current first wave) for a prolonged period</w:t>
      </w:r>
      <w:r w:rsidRPr="00153EBE">
        <w:rPr>
          <w:sz w:val="24"/>
          <w:szCs w:val="24"/>
        </w:rPr>
        <w:t>.</w:t>
      </w:r>
    </w:p>
    <w:p w14:paraId="483D023D" w14:textId="52731BD3" w:rsidR="00700ACC" w:rsidRPr="00153EBE" w:rsidRDefault="00700ACC">
      <w:pPr>
        <w:rPr>
          <w:sz w:val="24"/>
          <w:szCs w:val="24"/>
        </w:rPr>
      </w:pPr>
      <w:r w:rsidRPr="00153EBE">
        <w:rPr>
          <w:sz w:val="24"/>
          <w:szCs w:val="24"/>
        </w:rPr>
        <w:t xml:space="preserve">We conclude that </w:t>
      </w:r>
      <w:r w:rsidR="005C6891">
        <w:rPr>
          <w:sz w:val="24"/>
          <w:szCs w:val="24"/>
        </w:rPr>
        <w:t xml:space="preserve">enhanced </w:t>
      </w:r>
      <w:r w:rsidRPr="00153EBE">
        <w:rPr>
          <w:sz w:val="24"/>
          <w:szCs w:val="24"/>
        </w:rPr>
        <w:t>shielding should be added to the pol</w:t>
      </w:r>
      <w:r w:rsidR="00D94366">
        <w:rPr>
          <w:sz w:val="24"/>
          <w:szCs w:val="24"/>
        </w:rPr>
        <w:t>icy options under consideration, most likely for use as integrated package of interventions.</w:t>
      </w:r>
    </w:p>
    <w:p w14:paraId="678BB8AC" w14:textId="77777777" w:rsidR="00700ACC" w:rsidRPr="00153EBE" w:rsidRDefault="00700ACC">
      <w:pPr>
        <w:rPr>
          <w:sz w:val="24"/>
          <w:szCs w:val="24"/>
          <w:u w:val="single"/>
        </w:rPr>
      </w:pPr>
      <w:r w:rsidRPr="00153EBE">
        <w:rPr>
          <w:sz w:val="24"/>
          <w:szCs w:val="24"/>
          <w:u w:val="single"/>
        </w:rPr>
        <w:t>Caveats</w:t>
      </w:r>
    </w:p>
    <w:p w14:paraId="76388881" w14:textId="77777777" w:rsidR="00700ACC" w:rsidRPr="00153EBE" w:rsidRDefault="00700ACC">
      <w:pPr>
        <w:rPr>
          <w:sz w:val="24"/>
          <w:szCs w:val="24"/>
        </w:rPr>
      </w:pPr>
      <w:r w:rsidRPr="00153EBE">
        <w:rPr>
          <w:sz w:val="24"/>
          <w:szCs w:val="24"/>
        </w:rPr>
        <w:t>This is a very simple model. The analysis should be repeated with more detailed models.</w:t>
      </w:r>
    </w:p>
    <w:p w14:paraId="71D9BDE3" w14:textId="77777777" w:rsidR="00700ACC" w:rsidRPr="00153EBE" w:rsidRDefault="00700ACC">
      <w:pPr>
        <w:rPr>
          <w:sz w:val="24"/>
          <w:szCs w:val="24"/>
        </w:rPr>
      </w:pPr>
      <w:r w:rsidRPr="00153EBE">
        <w:rPr>
          <w:sz w:val="24"/>
          <w:szCs w:val="24"/>
        </w:rPr>
        <w:t xml:space="preserve">The actual impact of </w:t>
      </w:r>
      <w:r w:rsidR="005C6891">
        <w:rPr>
          <w:sz w:val="24"/>
          <w:szCs w:val="24"/>
        </w:rPr>
        <w:t xml:space="preserve">enhanced </w:t>
      </w:r>
      <w:r w:rsidRPr="00153EBE">
        <w:rPr>
          <w:sz w:val="24"/>
          <w:szCs w:val="24"/>
        </w:rPr>
        <w:t>shielding will depend crucially on contact patterns (with and without the intervention) between vulnerable and non-vulnerable populations and within the vulnerable population (same household, same care home, same geriatric ward etc</w:t>
      </w:r>
      <w:r w:rsidR="0016131A">
        <w:rPr>
          <w:sz w:val="24"/>
          <w:szCs w:val="24"/>
        </w:rPr>
        <w:t>.</w:t>
      </w:r>
      <w:r w:rsidRPr="00153EBE">
        <w:rPr>
          <w:sz w:val="24"/>
          <w:szCs w:val="24"/>
        </w:rPr>
        <w:t>). This will need to be explored carefully.</w:t>
      </w:r>
    </w:p>
    <w:p w14:paraId="4956A593" w14:textId="4593520C" w:rsidR="00700ACC" w:rsidRDefault="00700ACC" w:rsidP="00700ACC">
      <w:pPr>
        <w:rPr>
          <w:sz w:val="24"/>
          <w:szCs w:val="24"/>
        </w:rPr>
      </w:pPr>
      <w:r w:rsidRPr="00153EBE">
        <w:rPr>
          <w:sz w:val="24"/>
          <w:szCs w:val="24"/>
        </w:rPr>
        <w:t xml:space="preserve">The actual impact of </w:t>
      </w:r>
      <w:r w:rsidR="005C6891">
        <w:rPr>
          <w:sz w:val="24"/>
          <w:szCs w:val="24"/>
        </w:rPr>
        <w:t xml:space="preserve">enhanced </w:t>
      </w:r>
      <w:r w:rsidRPr="00153EBE">
        <w:rPr>
          <w:sz w:val="24"/>
          <w:szCs w:val="24"/>
        </w:rPr>
        <w:t>shielding will depend crucially on the level of reductions in transmission rates achieved, especially from non-vulnerabl</w:t>
      </w:r>
      <w:r w:rsidR="00D94366">
        <w:rPr>
          <w:sz w:val="24"/>
          <w:szCs w:val="24"/>
        </w:rPr>
        <w:t>e to vulnerable populations</w:t>
      </w:r>
      <w:r w:rsidRPr="00153EBE">
        <w:rPr>
          <w:sz w:val="24"/>
          <w:szCs w:val="24"/>
        </w:rPr>
        <w:t xml:space="preserve">.  </w:t>
      </w:r>
      <w:r w:rsidR="00974257" w:rsidRPr="00153EBE">
        <w:rPr>
          <w:sz w:val="24"/>
          <w:szCs w:val="24"/>
        </w:rPr>
        <w:t>What is achievable</w:t>
      </w:r>
      <w:r w:rsidRPr="00153EBE">
        <w:rPr>
          <w:sz w:val="24"/>
          <w:szCs w:val="24"/>
        </w:rPr>
        <w:t xml:space="preserve"> </w:t>
      </w:r>
      <w:r w:rsidR="00D94366">
        <w:rPr>
          <w:sz w:val="24"/>
          <w:szCs w:val="24"/>
        </w:rPr>
        <w:t xml:space="preserve">in practice </w:t>
      </w:r>
      <w:r w:rsidRPr="00153EBE">
        <w:rPr>
          <w:sz w:val="24"/>
          <w:szCs w:val="24"/>
        </w:rPr>
        <w:t xml:space="preserve">will need to be </w:t>
      </w:r>
      <w:r w:rsidR="00974257" w:rsidRPr="00153EBE">
        <w:rPr>
          <w:sz w:val="24"/>
          <w:szCs w:val="24"/>
        </w:rPr>
        <w:t>assessed</w:t>
      </w:r>
      <w:r w:rsidRPr="00153EBE">
        <w:rPr>
          <w:sz w:val="24"/>
          <w:szCs w:val="24"/>
        </w:rPr>
        <w:t xml:space="preserve"> carefully.</w:t>
      </w:r>
    </w:p>
    <w:p w14:paraId="1C1AD8D6" w14:textId="6E983EFD" w:rsidR="00B47369" w:rsidRPr="00153EBE" w:rsidRDefault="00B47369" w:rsidP="00700ACC">
      <w:pPr>
        <w:rPr>
          <w:sz w:val="24"/>
          <w:szCs w:val="24"/>
        </w:rPr>
      </w:pPr>
      <w:r>
        <w:rPr>
          <w:sz w:val="24"/>
          <w:szCs w:val="24"/>
        </w:rPr>
        <w:t xml:space="preserve">The long-term impact of </w:t>
      </w:r>
      <w:r w:rsidR="005C6891">
        <w:rPr>
          <w:sz w:val="24"/>
          <w:szCs w:val="24"/>
        </w:rPr>
        <w:t xml:space="preserve">enhanced </w:t>
      </w:r>
      <w:r>
        <w:rPr>
          <w:sz w:val="24"/>
          <w:szCs w:val="24"/>
        </w:rPr>
        <w:t>shielding depends on the extent to which herd immunity builds up in the non-vulnerable population. Here we use an SIR</w:t>
      </w:r>
      <w:r w:rsidR="009C4463">
        <w:rPr>
          <w:sz w:val="24"/>
          <w:szCs w:val="24"/>
        </w:rPr>
        <w:t>S</w:t>
      </w:r>
      <w:r>
        <w:rPr>
          <w:sz w:val="24"/>
          <w:szCs w:val="24"/>
        </w:rPr>
        <w:t xml:space="preserve"> framework.</w:t>
      </w:r>
      <w:r w:rsidR="0028556D">
        <w:rPr>
          <w:sz w:val="24"/>
          <w:szCs w:val="24"/>
        </w:rPr>
        <w:t xml:space="preserve"> Under </w:t>
      </w:r>
      <w:r w:rsidR="009C4463">
        <w:rPr>
          <w:sz w:val="24"/>
          <w:szCs w:val="24"/>
        </w:rPr>
        <w:t xml:space="preserve">an optimistic </w:t>
      </w:r>
      <w:r w:rsidR="0028556D">
        <w:rPr>
          <w:sz w:val="24"/>
          <w:szCs w:val="24"/>
        </w:rPr>
        <w:t>SIR</w:t>
      </w:r>
      <w:r w:rsidR="00D94366" w:rsidRPr="00D94366">
        <w:rPr>
          <w:sz w:val="24"/>
          <w:szCs w:val="24"/>
        </w:rPr>
        <w:t xml:space="preserve"> </w:t>
      </w:r>
      <w:r w:rsidR="00D94366">
        <w:rPr>
          <w:sz w:val="24"/>
          <w:szCs w:val="24"/>
        </w:rPr>
        <w:t>(where there is a build-up of herd immunity)</w:t>
      </w:r>
      <w:r w:rsidR="0028556D">
        <w:rPr>
          <w:sz w:val="24"/>
          <w:szCs w:val="24"/>
        </w:rPr>
        <w:t xml:space="preserve"> or</w:t>
      </w:r>
      <w:r w:rsidR="009C4463">
        <w:rPr>
          <w:sz w:val="24"/>
          <w:szCs w:val="24"/>
        </w:rPr>
        <w:t xml:space="preserve"> pessimistic</w:t>
      </w:r>
      <w:r w:rsidR="0028556D">
        <w:rPr>
          <w:sz w:val="24"/>
          <w:szCs w:val="24"/>
        </w:rPr>
        <w:t xml:space="preserve"> SIS assumption </w:t>
      </w:r>
      <w:r w:rsidR="00D94366">
        <w:rPr>
          <w:sz w:val="24"/>
          <w:szCs w:val="24"/>
        </w:rPr>
        <w:t>(</w:t>
      </w:r>
      <w:r w:rsidR="009C4463">
        <w:rPr>
          <w:sz w:val="24"/>
          <w:szCs w:val="24"/>
        </w:rPr>
        <w:t xml:space="preserve">where </w:t>
      </w:r>
      <w:r w:rsidR="0028556D">
        <w:rPr>
          <w:sz w:val="24"/>
          <w:szCs w:val="24"/>
        </w:rPr>
        <w:t>there is</w:t>
      </w:r>
      <w:r w:rsidR="009C4463">
        <w:rPr>
          <w:sz w:val="24"/>
          <w:szCs w:val="24"/>
        </w:rPr>
        <w:t xml:space="preserve"> no herd immunity </w:t>
      </w:r>
      <w:r w:rsidR="00D94366">
        <w:rPr>
          <w:sz w:val="24"/>
          <w:szCs w:val="24"/>
        </w:rPr>
        <w:t>at all),</w:t>
      </w:r>
      <w:r w:rsidR="0028556D">
        <w:rPr>
          <w:sz w:val="24"/>
          <w:szCs w:val="24"/>
        </w:rPr>
        <w:t xml:space="preserve"> the benefits to the non-vulnerable population remain, but the shielding of the vulnerable population must be maintained for (much) longer. </w:t>
      </w:r>
      <w:r w:rsidR="00B17568">
        <w:rPr>
          <w:sz w:val="24"/>
          <w:szCs w:val="24"/>
        </w:rPr>
        <w:t>In other words, the greater the extent to which herd immunity builds up in the non-vulnerable population the greater likelihood that shielding can be reduced, and reduced sooner.</w:t>
      </w:r>
    </w:p>
    <w:p w14:paraId="4CFD5AD0" w14:textId="6DC515E7" w:rsidR="00B47369" w:rsidRDefault="00974257" w:rsidP="00700ACC">
      <w:pPr>
        <w:rPr>
          <w:sz w:val="24"/>
          <w:szCs w:val="24"/>
        </w:rPr>
      </w:pPr>
      <w:r w:rsidRPr="00153EBE">
        <w:rPr>
          <w:sz w:val="24"/>
          <w:szCs w:val="24"/>
        </w:rPr>
        <w:t>Here, we have</w:t>
      </w:r>
      <w:r w:rsidR="00B47369">
        <w:rPr>
          <w:sz w:val="24"/>
          <w:szCs w:val="24"/>
        </w:rPr>
        <w:t xml:space="preserve"> not</w:t>
      </w:r>
      <w:r w:rsidRPr="00153EBE">
        <w:rPr>
          <w:sz w:val="24"/>
          <w:szCs w:val="24"/>
        </w:rPr>
        <w:t xml:space="preserve"> considered </w:t>
      </w:r>
      <w:r w:rsidR="005C6891">
        <w:rPr>
          <w:sz w:val="24"/>
          <w:szCs w:val="24"/>
        </w:rPr>
        <w:t xml:space="preserve">enhanced </w:t>
      </w:r>
      <w:r w:rsidRPr="00153EBE">
        <w:rPr>
          <w:sz w:val="24"/>
          <w:szCs w:val="24"/>
        </w:rPr>
        <w:t>shielding in isolation.</w:t>
      </w:r>
      <w:r w:rsidR="00B47369">
        <w:rPr>
          <w:sz w:val="24"/>
          <w:szCs w:val="24"/>
        </w:rPr>
        <w:t xml:space="preserve"> Our baseline scenario assumes substantial reductions in </w:t>
      </w:r>
      <w:r w:rsidR="00B47369" w:rsidRPr="003E183B">
        <w:rPr>
          <w:i/>
          <w:sz w:val="24"/>
          <w:szCs w:val="24"/>
        </w:rPr>
        <w:t>R</w:t>
      </w:r>
      <w:r w:rsidR="00B47369" w:rsidRPr="003E183B">
        <w:rPr>
          <w:sz w:val="24"/>
          <w:szCs w:val="24"/>
          <w:vertAlign w:val="subscript"/>
        </w:rPr>
        <w:t>0</w:t>
      </w:r>
      <w:r w:rsidR="00B47369">
        <w:rPr>
          <w:sz w:val="24"/>
          <w:szCs w:val="24"/>
        </w:rPr>
        <w:t xml:space="preserve"> (to 1.</w:t>
      </w:r>
      <w:r w:rsidR="00F342CC">
        <w:rPr>
          <w:sz w:val="24"/>
          <w:szCs w:val="24"/>
        </w:rPr>
        <w:t>7</w:t>
      </w:r>
      <w:r w:rsidR="00B47369">
        <w:rPr>
          <w:sz w:val="24"/>
          <w:szCs w:val="24"/>
        </w:rPr>
        <w:t xml:space="preserve">) achieved through measures in place before the current lockdown. In </w:t>
      </w:r>
      <w:r w:rsidR="007E29AD">
        <w:rPr>
          <w:sz w:val="24"/>
          <w:szCs w:val="24"/>
        </w:rPr>
        <w:t>this</w:t>
      </w:r>
      <w:r w:rsidR="00B47369">
        <w:rPr>
          <w:sz w:val="24"/>
          <w:szCs w:val="24"/>
        </w:rPr>
        <w:t xml:space="preserve"> model that reduction is sustained.</w:t>
      </w:r>
      <w:r w:rsidRPr="00153EBE">
        <w:rPr>
          <w:sz w:val="24"/>
          <w:szCs w:val="24"/>
        </w:rPr>
        <w:t xml:space="preserve"> </w:t>
      </w:r>
    </w:p>
    <w:p w14:paraId="2E91CBEF" w14:textId="77777777" w:rsidR="0028556D" w:rsidRDefault="0028556D">
      <w:pPr>
        <w:rPr>
          <w:sz w:val="24"/>
          <w:szCs w:val="24"/>
        </w:rPr>
      </w:pPr>
      <w:r>
        <w:rPr>
          <w:sz w:val="24"/>
          <w:szCs w:val="24"/>
        </w:rPr>
        <w:br w:type="page"/>
      </w:r>
    </w:p>
    <w:p w14:paraId="2A4958A8" w14:textId="77777777" w:rsidR="00974257" w:rsidRDefault="009A6D79" w:rsidP="00700ACC">
      <w:pPr>
        <w:rPr>
          <w:sz w:val="24"/>
          <w:szCs w:val="24"/>
        </w:rPr>
      </w:pPr>
      <w:r>
        <w:rPr>
          <w:sz w:val="24"/>
          <w:szCs w:val="24"/>
        </w:rPr>
        <w:lastRenderedPageBreak/>
        <w:t>APPENDIX: Model outputs and model details.</w:t>
      </w:r>
    </w:p>
    <w:p w14:paraId="1EEF4FDE" w14:textId="7C7BDFB6" w:rsidR="00F342CC" w:rsidRDefault="00C24CC9" w:rsidP="00700ACC">
      <w:pPr>
        <w:rPr>
          <w:sz w:val="24"/>
          <w:szCs w:val="24"/>
        </w:rPr>
      </w:pPr>
      <w:ins w:id="0" w:author="Alexander Morgan" w:date="2020-04-12T18:43:00Z">
        <w:r w:rsidRPr="00C24CC9">
          <w:drawing>
            <wp:inline distT="0" distB="0" distL="0" distR="0" wp14:anchorId="3742340A" wp14:editId="4DB6A521">
              <wp:extent cx="4810479"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3071" cy="3125884"/>
                      </a:xfrm>
                      <a:prstGeom prst="rect">
                        <a:avLst/>
                      </a:prstGeom>
                    </pic:spPr>
                  </pic:pic>
                </a:graphicData>
              </a:graphic>
            </wp:inline>
          </w:drawing>
        </w:r>
      </w:ins>
      <w:del w:id="1" w:author="Alexander Morgan" w:date="2020-04-12T18:43:00Z">
        <w:r w:rsidR="008263BA" w:rsidRPr="008263BA" w:rsidDel="00C24CC9">
          <w:rPr>
            <w:noProof/>
            <w:lang w:eastAsia="en-GB"/>
          </w:rPr>
          <w:drawing>
            <wp:inline distT="0" distB="0" distL="0" distR="0" wp14:anchorId="15FAC554" wp14:editId="19DF5B7F">
              <wp:extent cx="4632960" cy="305972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835" cy="3070209"/>
                      </a:xfrm>
                      <a:prstGeom prst="rect">
                        <a:avLst/>
                      </a:prstGeom>
                    </pic:spPr>
                  </pic:pic>
                </a:graphicData>
              </a:graphic>
            </wp:inline>
          </w:drawing>
        </w:r>
      </w:del>
    </w:p>
    <w:p w14:paraId="5DD7AFFE" w14:textId="2A9C4531" w:rsidR="00F342CC" w:rsidRDefault="00F342CC" w:rsidP="00F342CC">
      <w:pPr>
        <w:rPr>
          <w:sz w:val="24"/>
          <w:szCs w:val="24"/>
        </w:rPr>
      </w:pPr>
      <w:r>
        <w:rPr>
          <w:sz w:val="24"/>
          <w:szCs w:val="24"/>
        </w:rPr>
        <w:t xml:space="preserve">Figure 1. Epidemic curves for the vulnerable population only. </w:t>
      </w:r>
      <w:commentRangeStart w:id="2"/>
      <w:r>
        <w:rPr>
          <w:sz w:val="24"/>
          <w:szCs w:val="24"/>
        </w:rPr>
        <w:t>Enhanced shielding for 24 weeks</w:t>
      </w:r>
      <w:commentRangeEnd w:id="2"/>
      <w:r w:rsidR="00453A00">
        <w:rPr>
          <w:rStyle w:val="CommentReference"/>
        </w:rPr>
        <w:commentReference w:id="2"/>
      </w:r>
      <w:r>
        <w:rPr>
          <w:sz w:val="24"/>
          <w:szCs w:val="24"/>
        </w:rPr>
        <w:t xml:space="preserve">. Note that for 80% or 100% efficacy the first peak is the highest. The strategy does not work for 60%, 40%, 20% or 0% efficacy. </w:t>
      </w:r>
      <w:commentRangeStart w:id="3"/>
      <w:commentRangeStart w:id="4"/>
      <w:r>
        <w:rPr>
          <w:sz w:val="24"/>
          <w:szCs w:val="24"/>
        </w:rPr>
        <w:t xml:space="preserve">Cumulative </w:t>
      </w:r>
      <w:r w:rsidRPr="004E0FB3">
        <w:rPr>
          <w:i/>
          <w:sz w:val="24"/>
          <w:szCs w:val="24"/>
        </w:rPr>
        <w:t>I</w:t>
      </w:r>
      <w:r w:rsidRPr="004E0FB3">
        <w:rPr>
          <w:i/>
          <w:sz w:val="24"/>
          <w:szCs w:val="24"/>
          <w:vertAlign w:val="subscript"/>
        </w:rPr>
        <w:t>s</w:t>
      </w:r>
      <w:r>
        <w:rPr>
          <w:sz w:val="24"/>
          <w:szCs w:val="24"/>
        </w:rPr>
        <w:t xml:space="preserve"> ranges from 0.</w:t>
      </w:r>
      <w:ins w:id="5" w:author="Alexander Morgan" w:date="2020-04-12T18:45:00Z">
        <w:r w:rsidR="00C24CC9">
          <w:rPr>
            <w:sz w:val="24"/>
            <w:szCs w:val="24"/>
          </w:rPr>
          <w:t>76</w:t>
        </w:r>
      </w:ins>
      <w:del w:id="6" w:author="Alexander Morgan" w:date="2020-04-12T18:45:00Z">
        <w:r w:rsidDel="00C24CC9">
          <w:rPr>
            <w:sz w:val="24"/>
            <w:szCs w:val="24"/>
          </w:rPr>
          <w:delText>58</w:delText>
        </w:r>
      </w:del>
      <w:r>
        <w:rPr>
          <w:sz w:val="24"/>
          <w:szCs w:val="24"/>
        </w:rPr>
        <w:t xml:space="preserve"> (0% efficacy) to 0.</w:t>
      </w:r>
      <w:ins w:id="7" w:author="Alexander Morgan" w:date="2020-04-12T18:45:00Z">
        <w:r w:rsidR="00C24CC9">
          <w:rPr>
            <w:sz w:val="24"/>
            <w:szCs w:val="24"/>
          </w:rPr>
          <w:t>09</w:t>
        </w:r>
      </w:ins>
      <w:del w:id="8" w:author="Alexander Morgan" w:date="2020-04-12T18:45:00Z">
        <w:r w:rsidDel="00C24CC9">
          <w:rPr>
            <w:sz w:val="24"/>
            <w:szCs w:val="24"/>
          </w:rPr>
          <w:delText>11</w:delText>
        </w:r>
      </w:del>
      <w:r>
        <w:rPr>
          <w:sz w:val="24"/>
          <w:szCs w:val="24"/>
        </w:rPr>
        <w:t xml:space="preserve"> (100%).</w:t>
      </w:r>
      <w:commentRangeEnd w:id="3"/>
      <w:r w:rsidR="00734CA2">
        <w:rPr>
          <w:rStyle w:val="CommentReference"/>
        </w:rPr>
        <w:commentReference w:id="3"/>
      </w:r>
      <w:commentRangeEnd w:id="4"/>
      <w:ins w:id="9" w:author="Alexander Morgan" w:date="2020-04-12T18:47:00Z">
        <w:r w:rsidR="00407E8B">
          <w:rPr>
            <w:sz w:val="24"/>
            <w:szCs w:val="24"/>
          </w:rPr>
          <w:t xml:space="preserve"> Red shading denotes the duration</w:t>
        </w:r>
      </w:ins>
      <w:ins w:id="10" w:author="Alexander Morgan" w:date="2020-04-12T18:48:00Z">
        <w:r w:rsidR="00407E8B">
          <w:rPr>
            <w:sz w:val="24"/>
            <w:szCs w:val="24"/>
          </w:rPr>
          <w:t xml:space="preserve"> of the intervention</w:t>
        </w:r>
      </w:ins>
      <w:ins w:id="11" w:author="Alexander Morgan" w:date="2020-04-12T18:47:00Z">
        <w:r w:rsidR="00407E8B">
          <w:rPr>
            <w:sz w:val="24"/>
            <w:szCs w:val="24"/>
          </w:rPr>
          <w:t xml:space="preserve">. </w:t>
        </w:r>
      </w:ins>
      <w:r w:rsidR="008A6AE6">
        <w:rPr>
          <w:rStyle w:val="CommentReference"/>
        </w:rPr>
        <w:commentReference w:id="4"/>
      </w:r>
    </w:p>
    <w:p w14:paraId="269BFDE5" w14:textId="585ECFF4" w:rsidR="0010129A" w:rsidRDefault="0010129A" w:rsidP="00F342CC">
      <w:pPr>
        <w:rPr>
          <w:sz w:val="24"/>
          <w:szCs w:val="24"/>
        </w:rPr>
      </w:pPr>
      <w:r>
        <w:rPr>
          <w:sz w:val="24"/>
          <w:szCs w:val="24"/>
        </w:rPr>
        <w:t xml:space="preserve"> </w:t>
      </w:r>
    </w:p>
    <w:p w14:paraId="4E26E89A" w14:textId="20E5D047" w:rsidR="00F342CC" w:rsidRPr="001658A5" w:rsidRDefault="00C24CC9" w:rsidP="00F342CC">
      <w:pPr>
        <w:rPr>
          <w:sz w:val="24"/>
          <w:szCs w:val="24"/>
          <w:u w:val="single"/>
        </w:rPr>
      </w:pPr>
      <w:ins w:id="12" w:author="Alexander Morgan" w:date="2020-04-12T18:45:00Z">
        <w:r w:rsidRPr="00C24CC9">
          <w:drawing>
            <wp:inline distT="0" distB="0" distL="0" distR="0" wp14:anchorId="2B740458" wp14:editId="1BE922B8">
              <wp:extent cx="4725339" cy="311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1912" cy="3117736"/>
                      </a:xfrm>
                      <a:prstGeom prst="rect">
                        <a:avLst/>
                      </a:prstGeom>
                    </pic:spPr>
                  </pic:pic>
                </a:graphicData>
              </a:graphic>
            </wp:inline>
          </w:drawing>
        </w:r>
      </w:ins>
      <w:del w:id="13" w:author="Alexander Morgan" w:date="2020-04-12T18:43:00Z">
        <w:r w:rsidR="008263BA" w:rsidRPr="008263BA" w:rsidDel="00C24CC9">
          <w:rPr>
            <w:noProof/>
            <w:lang w:eastAsia="en-GB"/>
          </w:rPr>
          <w:drawing>
            <wp:inline distT="0" distB="0" distL="0" distR="0" wp14:anchorId="76DB6C07" wp14:editId="0D7671C0">
              <wp:extent cx="4572000" cy="30306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0813" cy="3036451"/>
                      </a:xfrm>
                      <a:prstGeom prst="rect">
                        <a:avLst/>
                      </a:prstGeom>
                    </pic:spPr>
                  </pic:pic>
                </a:graphicData>
              </a:graphic>
            </wp:inline>
          </w:drawing>
        </w:r>
      </w:del>
    </w:p>
    <w:p w14:paraId="45B64D16" w14:textId="0593DA28" w:rsidR="00F342CC" w:rsidRDefault="00F342CC" w:rsidP="00F342CC">
      <w:pPr>
        <w:rPr>
          <w:sz w:val="24"/>
          <w:szCs w:val="24"/>
        </w:rPr>
      </w:pPr>
      <w:r>
        <w:rPr>
          <w:sz w:val="24"/>
          <w:szCs w:val="24"/>
        </w:rPr>
        <w:t>Figure 2. Epidemic curves for the non-vulnerable population only</w:t>
      </w:r>
      <w:commentRangeStart w:id="14"/>
      <w:r>
        <w:rPr>
          <w:sz w:val="24"/>
          <w:szCs w:val="24"/>
        </w:rPr>
        <w:t>.</w:t>
      </w:r>
      <w:commentRangeEnd w:id="14"/>
      <w:r w:rsidR="00453A00">
        <w:rPr>
          <w:rStyle w:val="CommentReference"/>
        </w:rPr>
        <w:commentReference w:id="14"/>
      </w:r>
      <w:r>
        <w:rPr>
          <w:sz w:val="24"/>
          <w:szCs w:val="24"/>
        </w:rPr>
        <w:t xml:space="preserve"> </w:t>
      </w:r>
      <w:ins w:id="15" w:author="Alexander Morgan" w:date="2020-04-12T18:48:00Z">
        <w:r w:rsidR="00407E8B">
          <w:rPr>
            <w:sz w:val="24"/>
            <w:szCs w:val="24"/>
          </w:rPr>
          <w:t>Red shading denotes the duration of the intervention.</w:t>
        </w:r>
      </w:ins>
    </w:p>
    <w:p w14:paraId="4967FFBA" w14:textId="485C9D54" w:rsidR="004228A1" w:rsidRDefault="004228A1">
      <w:pPr>
        <w:rPr>
          <w:sz w:val="24"/>
          <w:szCs w:val="24"/>
          <w:u w:val="single"/>
        </w:rPr>
      </w:pPr>
    </w:p>
    <w:p w14:paraId="24479C87" w14:textId="77777777" w:rsidR="00C24CC9" w:rsidRDefault="00C24CC9" w:rsidP="006B7306">
      <w:pPr>
        <w:rPr>
          <w:ins w:id="16" w:author="Alexander Morgan" w:date="2020-04-12T18:46:00Z"/>
          <w:sz w:val="24"/>
          <w:szCs w:val="24"/>
          <w:u w:val="single"/>
        </w:rPr>
      </w:pPr>
      <w:ins w:id="17" w:author="Alexander Morgan" w:date="2020-04-12T18:46:00Z">
        <w:r w:rsidRPr="00C24CC9">
          <w:drawing>
            <wp:inline distT="0" distB="0" distL="0" distR="0" wp14:anchorId="5F737C8A" wp14:editId="12558624">
              <wp:extent cx="4682430" cy="309499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0735" cy="3100479"/>
                      </a:xfrm>
                      <a:prstGeom prst="rect">
                        <a:avLst/>
                      </a:prstGeom>
                    </pic:spPr>
                  </pic:pic>
                </a:graphicData>
              </a:graphic>
            </wp:inline>
          </w:drawing>
        </w:r>
      </w:ins>
    </w:p>
    <w:p w14:paraId="01B571A3" w14:textId="6A4C9D5D" w:rsidR="008263BA" w:rsidDel="00C24CC9" w:rsidRDefault="0010129A" w:rsidP="006B7306">
      <w:pPr>
        <w:rPr>
          <w:del w:id="18" w:author="Alexander Morgan" w:date="2020-04-12T18:46:00Z"/>
          <w:sz w:val="24"/>
          <w:szCs w:val="24"/>
        </w:rPr>
      </w:pPr>
      <w:del w:id="19" w:author="Alexander Morgan" w:date="2020-04-12T18:46:00Z">
        <w:r w:rsidDel="00C24CC9">
          <w:rPr>
            <w:sz w:val="24"/>
            <w:szCs w:val="24"/>
            <w:u w:val="single"/>
          </w:rPr>
          <w:br w:type="page"/>
        </w:r>
        <w:commentRangeStart w:id="20"/>
        <w:r w:rsidR="008263BA" w:rsidRPr="008263BA" w:rsidDel="00C24CC9">
          <w:rPr>
            <w:noProof/>
            <w:lang w:eastAsia="en-GB"/>
          </w:rPr>
          <w:drawing>
            <wp:inline distT="0" distB="0" distL="0" distR="0" wp14:anchorId="56151950" wp14:editId="178209DD">
              <wp:extent cx="4686300" cy="306380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9181" cy="3072222"/>
                      </a:xfrm>
                      <a:prstGeom prst="rect">
                        <a:avLst/>
                      </a:prstGeom>
                    </pic:spPr>
                  </pic:pic>
                </a:graphicData>
              </a:graphic>
            </wp:inline>
          </w:drawing>
        </w:r>
      </w:del>
      <w:commentRangeEnd w:id="20"/>
      <w:r w:rsidR="00DF6FA5">
        <w:rPr>
          <w:rStyle w:val="CommentReference"/>
        </w:rPr>
        <w:commentReference w:id="20"/>
      </w:r>
    </w:p>
    <w:p w14:paraId="26F4A16B" w14:textId="76C0580E" w:rsidR="00F342CC" w:rsidRDefault="00F342CC" w:rsidP="006B7306">
      <w:pPr>
        <w:rPr>
          <w:ins w:id="21" w:author="Alexander Morgan" w:date="2020-04-12T18:47:00Z"/>
          <w:sz w:val="24"/>
          <w:szCs w:val="24"/>
        </w:rPr>
      </w:pPr>
      <w:commentRangeStart w:id="22"/>
      <w:r>
        <w:rPr>
          <w:sz w:val="24"/>
          <w:szCs w:val="24"/>
        </w:rPr>
        <w:t>Figure 3. Epidemic curves for the recovered population (assuming SIRS</w:t>
      </w:r>
      <w:del w:id="23" w:author="VAN BUNNIK Bram" w:date="2020-04-12T17:07:00Z">
        <w:r w:rsidDel="00C34A6E">
          <w:rPr>
            <w:sz w:val="24"/>
            <w:szCs w:val="24"/>
          </w:rPr>
          <w:delText xml:space="preserve">). </w:delText>
        </w:r>
        <w:commentRangeEnd w:id="22"/>
        <w:r w:rsidR="00453A00" w:rsidDel="00C34A6E">
          <w:rPr>
            <w:rStyle w:val="CommentReference"/>
          </w:rPr>
          <w:commentReference w:id="22"/>
        </w:r>
      </w:del>
      <w:ins w:id="24" w:author="VAN BUNNIK Bram" w:date="2020-04-12T17:07:00Z">
        <w:r w:rsidR="00C34A6E">
          <w:rPr>
            <w:sz w:val="24"/>
            <w:szCs w:val="24"/>
          </w:rPr>
          <w:t>).Depicted here is the total proportion recovered (i.e. R</w:t>
        </w:r>
        <w:r w:rsidR="00C34A6E">
          <w:rPr>
            <w:sz w:val="24"/>
            <w:szCs w:val="24"/>
            <w:vertAlign w:val="subscript"/>
          </w:rPr>
          <w:t>v</w:t>
        </w:r>
        <w:r w:rsidR="00C34A6E">
          <w:rPr>
            <w:sz w:val="24"/>
            <w:szCs w:val="24"/>
          </w:rPr>
          <w:t xml:space="preserve"> + </w:t>
        </w:r>
      </w:ins>
      <w:ins w:id="25" w:author="VAN BUNNIK Bram" w:date="2020-04-12T17:08:00Z">
        <w:r w:rsidR="00C34A6E">
          <w:rPr>
            <w:sz w:val="24"/>
            <w:szCs w:val="24"/>
          </w:rPr>
          <w:t>R</w:t>
        </w:r>
        <w:r w:rsidR="00C34A6E">
          <w:rPr>
            <w:sz w:val="24"/>
            <w:szCs w:val="24"/>
            <w:vertAlign w:val="subscript"/>
          </w:rPr>
          <w:t>nv</w:t>
        </w:r>
        <w:r w:rsidR="00C34A6E">
          <w:rPr>
            <w:sz w:val="24"/>
            <w:szCs w:val="24"/>
          </w:rPr>
          <w:t>)</w:t>
        </w:r>
      </w:ins>
      <w:ins w:id="26" w:author="Alexander Morgan" w:date="2020-04-12T18:48:00Z">
        <w:r w:rsidR="00407E8B">
          <w:rPr>
            <w:sz w:val="24"/>
            <w:szCs w:val="24"/>
          </w:rPr>
          <w:t xml:space="preserve">. </w:t>
        </w:r>
        <w:r w:rsidR="00407E8B">
          <w:rPr>
            <w:sz w:val="24"/>
            <w:szCs w:val="24"/>
          </w:rPr>
          <w:t>Red shading denotes the duration of the intervention.</w:t>
        </w:r>
      </w:ins>
      <w:bookmarkStart w:id="27" w:name="_GoBack"/>
      <w:bookmarkEnd w:id="27"/>
    </w:p>
    <w:p w14:paraId="26D8AC37" w14:textId="77777777" w:rsidR="00C24CC9" w:rsidRPr="00C34A6E" w:rsidRDefault="00C24CC9" w:rsidP="006B7306">
      <w:pPr>
        <w:rPr>
          <w:sz w:val="24"/>
          <w:szCs w:val="24"/>
        </w:rPr>
      </w:pPr>
    </w:p>
    <w:p w14:paraId="6B1D87FC" w14:textId="2CE5C4A1" w:rsidR="00F342CC" w:rsidRPr="001658A5" w:rsidRDefault="00C24CC9" w:rsidP="00F342CC">
      <w:pPr>
        <w:rPr>
          <w:sz w:val="24"/>
          <w:szCs w:val="24"/>
          <w:u w:val="single"/>
        </w:rPr>
      </w:pPr>
      <w:ins w:id="28" w:author="Alexander Morgan" w:date="2020-04-12T18:46:00Z">
        <w:r w:rsidRPr="00C24CC9">
          <w:drawing>
            <wp:inline distT="0" distB="0" distL="0" distR="0" wp14:anchorId="05B51BC0" wp14:editId="291F64D3">
              <wp:extent cx="4953000" cy="18136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3659" cy="1817515"/>
                      </a:xfrm>
                      <a:prstGeom prst="rect">
                        <a:avLst/>
                      </a:prstGeom>
                    </pic:spPr>
                  </pic:pic>
                </a:graphicData>
              </a:graphic>
            </wp:inline>
          </w:drawing>
        </w:r>
      </w:ins>
      <w:del w:id="29" w:author="Alexander Morgan" w:date="2020-04-12T18:46:00Z">
        <w:r w:rsidR="008263BA" w:rsidRPr="008263BA" w:rsidDel="00C24CC9">
          <w:rPr>
            <w:noProof/>
            <w:lang w:eastAsia="en-GB"/>
          </w:rPr>
          <w:drawing>
            <wp:inline distT="0" distB="0" distL="0" distR="0" wp14:anchorId="05E86528" wp14:editId="1ABCC826">
              <wp:extent cx="4602480" cy="185047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3636" cy="1863003"/>
                      </a:xfrm>
                      <a:prstGeom prst="rect">
                        <a:avLst/>
                      </a:prstGeom>
                    </pic:spPr>
                  </pic:pic>
                </a:graphicData>
              </a:graphic>
            </wp:inline>
          </w:drawing>
        </w:r>
      </w:del>
    </w:p>
    <w:p w14:paraId="7CABEFDA" w14:textId="4301F34C" w:rsidR="00F342CC" w:rsidRDefault="00F342CC" w:rsidP="00700ACC">
      <w:pPr>
        <w:rPr>
          <w:sz w:val="24"/>
          <w:szCs w:val="24"/>
        </w:rPr>
      </w:pPr>
      <w:r>
        <w:rPr>
          <w:sz w:val="24"/>
          <w:szCs w:val="24"/>
        </w:rPr>
        <w:t>Figure 4. Assumed changes in transmission rates from non-vulnerable to vulnerable and within vulnerable population.</w:t>
      </w:r>
    </w:p>
    <w:p w14:paraId="3CDF7D09" w14:textId="77777777" w:rsidR="00F342CC" w:rsidRPr="001658A5" w:rsidRDefault="00F342CC" w:rsidP="00700ACC">
      <w:pPr>
        <w:rPr>
          <w:sz w:val="24"/>
          <w:szCs w:val="24"/>
        </w:rPr>
      </w:pPr>
    </w:p>
    <w:p w14:paraId="79AAF8CE" w14:textId="2C88A49F" w:rsidR="009A6D79" w:rsidRPr="00C95424" w:rsidRDefault="009A6D79" w:rsidP="00700ACC">
      <w:pPr>
        <w:rPr>
          <w:sz w:val="24"/>
          <w:szCs w:val="24"/>
        </w:rPr>
      </w:pPr>
      <w:r w:rsidRPr="009A6D79">
        <w:rPr>
          <w:sz w:val="24"/>
          <w:szCs w:val="24"/>
          <w:u w:val="single"/>
        </w:rPr>
        <w:t>Model structure</w:t>
      </w:r>
    </w:p>
    <w:p w14:paraId="2F17E43C" w14:textId="13BCF147" w:rsidR="009A6D79" w:rsidRPr="00134307" w:rsidRDefault="0016131A" w:rsidP="00700ACC">
      <w:pPr>
        <w:rPr>
          <w:sz w:val="24"/>
          <w:szCs w:val="24"/>
        </w:rPr>
      </w:pPr>
      <w:r>
        <w:rPr>
          <w:sz w:val="24"/>
          <w:szCs w:val="24"/>
        </w:rPr>
        <w:t xml:space="preserve">Risk stratified </w:t>
      </w:r>
      <w:r w:rsidR="00184480">
        <w:rPr>
          <w:sz w:val="24"/>
          <w:szCs w:val="24"/>
        </w:rPr>
        <w:t>S</w:t>
      </w:r>
      <w:r w:rsidR="009A6D79" w:rsidRPr="00134307">
        <w:rPr>
          <w:sz w:val="24"/>
          <w:szCs w:val="24"/>
        </w:rPr>
        <w:t>IR</w:t>
      </w:r>
      <w:r w:rsidR="008263BA">
        <w:rPr>
          <w:sz w:val="24"/>
          <w:szCs w:val="24"/>
        </w:rPr>
        <w:t>S</w:t>
      </w:r>
      <w:r w:rsidR="009A6D79" w:rsidRPr="00134307">
        <w:rPr>
          <w:sz w:val="24"/>
          <w:szCs w:val="24"/>
        </w:rPr>
        <w:t xml:space="preserve"> model with two I compartments: vulnerable</w:t>
      </w:r>
      <w:r w:rsidR="0029471B">
        <w:rPr>
          <w:sz w:val="24"/>
          <w:szCs w:val="24"/>
        </w:rPr>
        <w:t xml:space="preserve"> (</w:t>
      </w:r>
      <w:r w:rsidR="008263BA">
        <w:rPr>
          <w:i/>
          <w:sz w:val="24"/>
          <w:szCs w:val="24"/>
        </w:rPr>
        <w:t>v</w:t>
      </w:r>
      <w:r w:rsidR="0029471B">
        <w:rPr>
          <w:sz w:val="24"/>
          <w:szCs w:val="24"/>
        </w:rPr>
        <w:t>)</w:t>
      </w:r>
      <w:r w:rsidR="009A6D79" w:rsidRPr="00134307">
        <w:rPr>
          <w:sz w:val="24"/>
          <w:szCs w:val="24"/>
        </w:rPr>
        <w:t>; non-vulnerable</w:t>
      </w:r>
      <w:r w:rsidR="0029471B">
        <w:rPr>
          <w:sz w:val="24"/>
          <w:szCs w:val="24"/>
        </w:rPr>
        <w:t xml:space="preserve"> (</w:t>
      </w:r>
      <w:r w:rsidR="008263BA">
        <w:rPr>
          <w:i/>
          <w:sz w:val="24"/>
          <w:szCs w:val="24"/>
        </w:rPr>
        <w:t>nv</w:t>
      </w:r>
      <w:r w:rsidR="0029471B">
        <w:rPr>
          <w:sz w:val="24"/>
          <w:szCs w:val="24"/>
        </w:rPr>
        <w:t>)</w:t>
      </w:r>
      <w:r w:rsidR="004E0FB3">
        <w:rPr>
          <w:sz w:val="24"/>
          <w:szCs w:val="24"/>
        </w:rPr>
        <w:t>.</w:t>
      </w:r>
    </w:p>
    <w:p w14:paraId="429B8CC4" w14:textId="5280E491" w:rsidR="00134307" w:rsidRPr="00134307" w:rsidRDefault="00F342CC" w:rsidP="00700ACC">
      <w:pPr>
        <w:rPr>
          <w:sz w:val="24"/>
          <w:szCs w:val="24"/>
        </w:rPr>
      </w:pPr>
      <w:r>
        <w:rPr>
          <w:noProof/>
          <w:sz w:val="24"/>
          <w:szCs w:val="24"/>
          <w:lang w:eastAsia="en-GB"/>
        </w:rPr>
        <w:lastRenderedPageBreak/>
        <w:drawing>
          <wp:inline distT="0" distB="0" distL="0" distR="0" wp14:anchorId="130B60A6" wp14:editId="407B219D">
            <wp:extent cx="4274820" cy="26953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4090" cy="2701194"/>
                    </a:xfrm>
                    <a:prstGeom prst="rect">
                      <a:avLst/>
                    </a:prstGeom>
                    <a:noFill/>
                  </pic:spPr>
                </pic:pic>
              </a:graphicData>
            </a:graphic>
          </wp:inline>
        </w:drawing>
      </w:r>
    </w:p>
    <w:p w14:paraId="6474132B" w14:textId="1317D9C3" w:rsidR="009A6D79" w:rsidRPr="00134307" w:rsidRDefault="009A6D79" w:rsidP="009A6D79">
      <w:pPr>
        <w:pStyle w:val="xmsonormal"/>
        <w:shd w:val="clear" w:color="auto" w:fill="FFFFFF"/>
        <w:spacing w:before="0" w:beforeAutospacing="0" w:after="0" w:afterAutospacing="0"/>
        <w:rPr>
          <w:rFonts w:ascii="Calibri" w:hAnsi="Calibri" w:cs="Calibri"/>
          <w:color w:val="201F1E"/>
        </w:rPr>
      </w:pPr>
      <w:r w:rsidRPr="00134307">
        <w:rPr>
          <w:rFonts w:ascii="Calibri" w:hAnsi="Calibri" w:cs="Calibri"/>
          <w:color w:val="201F1E"/>
        </w:rPr>
        <w:t xml:space="preserve">Baseline </w:t>
      </w:r>
      <w:r w:rsidRPr="00CF4DF0">
        <w:rPr>
          <w:rFonts w:ascii="Calibri" w:hAnsi="Calibri" w:cs="Calibri"/>
          <w:i/>
          <w:color w:val="201F1E"/>
        </w:rPr>
        <w:t>R</w:t>
      </w:r>
      <w:r w:rsidRPr="00CF4DF0">
        <w:rPr>
          <w:rFonts w:ascii="Calibri" w:hAnsi="Calibri" w:cs="Calibri"/>
          <w:color w:val="201F1E"/>
          <w:vertAlign w:val="subscript"/>
        </w:rPr>
        <w:t>0</w:t>
      </w:r>
      <w:r w:rsidRPr="00134307">
        <w:rPr>
          <w:rFonts w:ascii="Calibri" w:hAnsi="Calibri" w:cs="Calibri"/>
          <w:color w:val="201F1E"/>
        </w:rPr>
        <w:t xml:space="preserve"> = 1.</w:t>
      </w:r>
      <w:r w:rsidR="00F342CC">
        <w:rPr>
          <w:rFonts w:ascii="Calibri" w:hAnsi="Calibri" w:cs="Calibri"/>
          <w:color w:val="201F1E"/>
        </w:rPr>
        <w:t>7</w:t>
      </w:r>
      <w:r w:rsidRPr="00134307">
        <w:rPr>
          <w:rFonts w:ascii="Calibri" w:hAnsi="Calibri" w:cs="Calibri"/>
          <w:color w:val="201F1E"/>
        </w:rPr>
        <w:t xml:space="preserve">; </w:t>
      </w:r>
      <w:r w:rsidR="00CF4DF0">
        <w:rPr>
          <w:rFonts w:ascii="Calibri" w:hAnsi="Calibri" w:cs="Calibri"/>
          <w:color w:val="201F1E"/>
        </w:rPr>
        <w:t>Doubling t</w:t>
      </w:r>
      <w:r w:rsidRPr="00134307">
        <w:rPr>
          <w:rFonts w:ascii="Calibri" w:hAnsi="Calibri" w:cs="Calibri"/>
          <w:color w:val="201F1E"/>
        </w:rPr>
        <w:t xml:space="preserve">ime = </w:t>
      </w:r>
      <w:r w:rsidR="00F342CC">
        <w:rPr>
          <w:rFonts w:ascii="Calibri" w:hAnsi="Calibri" w:cs="Calibri"/>
          <w:color w:val="201F1E"/>
        </w:rPr>
        <w:t>3.3</w:t>
      </w:r>
      <w:r w:rsidRPr="00134307">
        <w:rPr>
          <w:rFonts w:ascii="Calibri" w:hAnsi="Calibri" w:cs="Calibri"/>
          <w:color w:val="201F1E"/>
        </w:rPr>
        <w:t xml:space="preserve">; </w:t>
      </w:r>
      <w:r w:rsidR="00CF4DF0">
        <w:rPr>
          <w:rFonts w:ascii="Calibri" w:hAnsi="Calibri" w:cs="Calibri"/>
          <w:color w:val="201F1E"/>
        </w:rPr>
        <w:t>γ</w:t>
      </w:r>
      <w:r w:rsidRPr="00134307">
        <w:rPr>
          <w:rFonts w:ascii="Calibri" w:hAnsi="Calibri" w:cs="Calibri"/>
          <w:color w:val="201F1E"/>
        </w:rPr>
        <w:t xml:space="preserve"> = 0.1</w:t>
      </w:r>
      <w:r w:rsidR="00F342CC">
        <w:rPr>
          <w:rFonts w:ascii="Calibri" w:hAnsi="Calibri" w:cs="Calibri"/>
          <w:color w:val="201F1E"/>
        </w:rPr>
        <w:t>17</w:t>
      </w:r>
      <w:r w:rsidR="00734CA2">
        <w:rPr>
          <w:rFonts w:ascii="Calibri" w:hAnsi="Calibri" w:cs="Calibri"/>
          <w:color w:val="201F1E"/>
        </w:rPr>
        <w:t>, ζ = 1/365</w:t>
      </w:r>
    </w:p>
    <w:p w14:paraId="54103BE6" w14:textId="00EEF58F" w:rsidR="009A6D79" w:rsidRPr="00134307" w:rsidRDefault="00FC7D8A" w:rsidP="009A6D79">
      <w:pPr>
        <w:pStyle w:val="xmsonormal"/>
        <w:shd w:val="clear" w:color="auto" w:fill="FFFFFF"/>
        <w:spacing w:before="0" w:beforeAutospacing="0" w:after="0" w:afterAutospacing="0"/>
        <w:rPr>
          <w:rFonts w:ascii="Calibri" w:hAnsi="Calibri" w:cs="Calibri"/>
          <w:color w:val="201F1E"/>
        </w:rPr>
      </w:pPr>
      <w:del w:id="30" w:author="VAN BUNNIK Bram" w:date="2020-04-12T17:08:00Z">
        <w:r w:rsidRPr="00FC7D8A" w:rsidDel="00C34A6E">
          <w:rPr>
            <w:rFonts w:ascii="Calibri" w:hAnsi="Calibri" w:cs="Calibri"/>
            <w:color w:val="201F1E"/>
          </w:rPr>
          <w:delText>β</w:delText>
        </w:r>
        <w:r w:rsidR="00F342CC" w:rsidDel="00C34A6E">
          <w:rPr>
            <w:rFonts w:ascii="Calibri" w:hAnsi="Calibri" w:cs="Calibri"/>
            <w:color w:val="201F1E"/>
            <w:vertAlign w:val="subscript"/>
          </w:rPr>
          <w:delText>vv</w:delText>
        </w:r>
        <w:r w:rsidDel="00C34A6E">
          <w:rPr>
            <w:rFonts w:ascii="Calibri" w:hAnsi="Calibri" w:cs="Calibri"/>
            <w:color w:val="201F1E"/>
          </w:rPr>
          <w:delText>=</w:delText>
        </w:r>
        <w:r w:rsidRPr="00FC7D8A" w:rsidDel="00C34A6E">
          <w:rPr>
            <w:rFonts w:ascii="Calibri" w:hAnsi="Calibri" w:cs="Calibri"/>
            <w:color w:val="201F1E"/>
          </w:rPr>
          <w:delText xml:space="preserve"> β</w:delText>
        </w:r>
        <w:r w:rsidR="00F342CC" w:rsidDel="00C34A6E">
          <w:rPr>
            <w:rFonts w:ascii="Calibri" w:hAnsi="Calibri" w:cs="Calibri"/>
            <w:color w:val="201F1E"/>
            <w:vertAlign w:val="subscript"/>
          </w:rPr>
          <w:delText>v</w:delText>
        </w:r>
        <w:r w:rsidRPr="00FC7D8A" w:rsidDel="00C34A6E">
          <w:rPr>
            <w:rFonts w:ascii="Calibri" w:hAnsi="Calibri" w:cs="Calibri"/>
            <w:color w:val="201F1E"/>
            <w:vertAlign w:val="subscript"/>
          </w:rPr>
          <w:delText>p</w:delText>
        </w:r>
        <w:r w:rsidR="00F342CC" w:rsidDel="00C34A6E">
          <w:rPr>
            <w:rFonts w:ascii="Calibri" w:hAnsi="Calibri" w:cs="Calibri"/>
            <w:color w:val="201F1E"/>
            <w:vertAlign w:val="subscript"/>
          </w:rPr>
          <w:delText xml:space="preserve">v </w:delText>
        </w:r>
        <w:r w:rsidDel="00C34A6E">
          <w:rPr>
            <w:rFonts w:ascii="Calibri" w:hAnsi="Calibri" w:cs="Calibri"/>
            <w:color w:val="201F1E"/>
          </w:rPr>
          <w:delText>=</w:delText>
        </w:r>
        <w:r w:rsidR="00F342CC" w:rsidDel="00C34A6E">
          <w:rPr>
            <w:rFonts w:ascii="Calibri" w:hAnsi="Calibri" w:cs="Calibri"/>
            <w:color w:val="201F1E"/>
          </w:rPr>
          <w:delText xml:space="preserve"> </w:delText>
        </w:r>
      </w:del>
      <w:r w:rsidR="00CF4DF0" w:rsidRPr="00FC7D8A">
        <w:rPr>
          <w:rFonts w:ascii="Calibri" w:hAnsi="Calibri" w:cs="Calibri"/>
          <w:color w:val="201F1E"/>
        </w:rPr>
        <w:t>β</w:t>
      </w:r>
      <w:r w:rsidR="009A6D79" w:rsidRPr="00FC7D8A">
        <w:rPr>
          <w:rFonts w:ascii="Calibri" w:hAnsi="Calibri" w:cs="Calibri"/>
          <w:color w:val="201F1E"/>
          <w:vertAlign w:val="subscript"/>
        </w:rPr>
        <w:t>1</w:t>
      </w:r>
      <w:r>
        <w:rPr>
          <w:rFonts w:ascii="Calibri" w:hAnsi="Calibri" w:cs="Calibri"/>
          <w:color w:val="201F1E"/>
        </w:rPr>
        <w:t xml:space="preserve"> (b</w:t>
      </w:r>
      <w:r w:rsidR="009A6D79" w:rsidRPr="00134307">
        <w:rPr>
          <w:rFonts w:ascii="Calibri" w:hAnsi="Calibri" w:cs="Calibri"/>
          <w:color w:val="201F1E"/>
        </w:rPr>
        <w:t>aseline) = 0.1</w:t>
      </w:r>
      <w:r w:rsidR="00F342CC">
        <w:rPr>
          <w:rFonts w:ascii="Calibri" w:hAnsi="Calibri" w:cs="Calibri"/>
          <w:color w:val="201F1E"/>
        </w:rPr>
        <w:t>98</w:t>
      </w:r>
      <w:r w:rsidR="00CF4DF0">
        <w:rPr>
          <w:rFonts w:ascii="Calibri" w:hAnsi="Calibri" w:cs="Calibri"/>
          <w:color w:val="201F1E"/>
        </w:rPr>
        <w:t>; β</w:t>
      </w:r>
      <w:r w:rsidR="009A6D79" w:rsidRPr="00CF4DF0">
        <w:rPr>
          <w:rFonts w:ascii="Calibri" w:hAnsi="Calibri" w:cs="Calibri"/>
          <w:color w:val="201F1E"/>
          <w:vertAlign w:val="subscript"/>
        </w:rPr>
        <w:t>1</w:t>
      </w:r>
      <w:r w:rsidR="009A6D79" w:rsidRPr="00134307">
        <w:rPr>
          <w:rFonts w:ascii="Calibri" w:hAnsi="Calibri" w:cs="Calibri"/>
          <w:color w:val="201F1E"/>
        </w:rPr>
        <w:t>c (intervention)= 0.8*</w:t>
      </w:r>
      <w:r w:rsidR="00CF4DF0">
        <w:rPr>
          <w:rFonts w:ascii="Calibri" w:hAnsi="Calibri" w:cs="Calibri"/>
          <w:color w:val="201F1E"/>
        </w:rPr>
        <w:t>β</w:t>
      </w:r>
      <w:r w:rsidR="009A6D79" w:rsidRPr="00CF4DF0">
        <w:rPr>
          <w:rFonts w:ascii="Calibri" w:hAnsi="Calibri" w:cs="Calibri"/>
          <w:color w:val="201F1E"/>
          <w:vertAlign w:val="subscript"/>
        </w:rPr>
        <w:t>1</w:t>
      </w:r>
      <w:r w:rsidR="009A6D79" w:rsidRPr="00134307">
        <w:rPr>
          <w:rFonts w:ascii="Calibri" w:hAnsi="Calibri" w:cs="Calibri"/>
          <w:color w:val="201F1E"/>
        </w:rPr>
        <w:t>, 0.6*</w:t>
      </w:r>
      <w:r w:rsidR="00CF4DF0">
        <w:rPr>
          <w:rFonts w:ascii="Calibri" w:hAnsi="Calibri" w:cs="Calibri"/>
          <w:color w:val="201F1E"/>
        </w:rPr>
        <w:t>β</w:t>
      </w:r>
      <w:r w:rsidR="009A6D79" w:rsidRPr="00CF4DF0">
        <w:rPr>
          <w:rFonts w:ascii="Calibri" w:hAnsi="Calibri" w:cs="Calibri"/>
          <w:color w:val="201F1E"/>
          <w:vertAlign w:val="subscript"/>
        </w:rPr>
        <w:t>1</w:t>
      </w:r>
      <w:r w:rsidR="009A6D79" w:rsidRPr="00134307">
        <w:rPr>
          <w:rFonts w:ascii="Calibri" w:hAnsi="Calibri" w:cs="Calibri"/>
          <w:color w:val="201F1E"/>
        </w:rPr>
        <w:t>, 0.4*</w:t>
      </w:r>
      <w:r w:rsidR="00CF4DF0">
        <w:rPr>
          <w:rFonts w:ascii="Calibri" w:hAnsi="Calibri" w:cs="Calibri"/>
          <w:color w:val="201F1E"/>
        </w:rPr>
        <w:t>β</w:t>
      </w:r>
      <w:r w:rsidR="009A6D79" w:rsidRPr="00CF4DF0">
        <w:rPr>
          <w:rFonts w:ascii="Calibri" w:hAnsi="Calibri" w:cs="Calibri"/>
          <w:color w:val="201F1E"/>
          <w:vertAlign w:val="subscript"/>
        </w:rPr>
        <w:t>1</w:t>
      </w:r>
      <w:r w:rsidR="009A6D79" w:rsidRPr="00134307">
        <w:rPr>
          <w:rFonts w:ascii="Calibri" w:hAnsi="Calibri" w:cs="Calibri"/>
          <w:color w:val="201F1E"/>
        </w:rPr>
        <w:t>, 0.2*</w:t>
      </w:r>
      <w:r w:rsidR="00CF4DF0">
        <w:rPr>
          <w:rFonts w:ascii="Calibri" w:hAnsi="Calibri" w:cs="Calibri"/>
          <w:color w:val="201F1E"/>
        </w:rPr>
        <w:t>β</w:t>
      </w:r>
      <w:r w:rsidR="009A6D79" w:rsidRPr="00CF4DF0">
        <w:rPr>
          <w:rFonts w:ascii="Calibri" w:hAnsi="Calibri" w:cs="Calibri"/>
          <w:color w:val="201F1E"/>
          <w:vertAlign w:val="subscript"/>
        </w:rPr>
        <w:t>1</w:t>
      </w:r>
      <w:r>
        <w:rPr>
          <w:rFonts w:ascii="Calibri" w:hAnsi="Calibri" w:cs="Calibri"/>
          <w:color w:val="201F1E"/>
        </w:rPr>
        <w:t>, 0</w:t>
      </w:r>
      <w:r w:rsidR="009A6D79" w:rsidRPr="00134307">
        <w:rPr>
          <w:rFonts w:ascii="Calibri" w:hAnsi="Calibri" w:cs="Calibri"/>
          <w:color w:val="201F1E"/>
        </w:rPr>
        <w:t xml:space="preserve"> </w:t>
      </w:r>
    </w:p>
    <w:p w14:paraId="0DD6DA3F" w14:textId="0D8A9C93" w:rsidR="009A6D79" w:rsidRPr="00134307" w:rsidRDefault="003A360B" w:rsidP="009A6D79">
      <w:pPr>
        <w:pStyle w:val="xmsonormal"/>
        <w:shd w:val="clear" w:color="auto" w:fill="FFFFFF"/>
        <w:spacing w:before="0" w:beforeAutospacing="0" w:after="0" w:afterAutospacing="0"/>
        <w:rPr>
          <w:rFonts w:ascii="Calibri" w:hAnsi="Calibri" w:cs="Calibri"/>
          <w:color w:val="201F1E"/>
        </w:rPr>
      </w:pPr>
      <w:del w:id="31" w:author="VAN BUNNIK Bram" w:date="2020-04-12T17:08:00Z">
        <w:r w:rsidRPr="00FC7D8A" w:rsidDel="00C34A6E">
          <w:rPr>
            <w:rFonts w:ascii="Calibri" w:hAnsi="Calibri" w:cs="Calibri"/>
            <w:color w:val="201F1E"/>
          </w:rPr>
          <w:delText>β</w:delText>
        </w:r>
        <w:r w:rsidR="00F342CC" w:rsidDel="00C34A6E">
          <w:rPr>
            <w:rFonts w:ascii="Calibri" w:hAnsi="Calibri" w:cs="Calibri"/>
            <w:color w:val="201F1E"/>
            <w:vertAlign w:val="subscript"/>
          </w:rPr>
          <w:delText>nvnv</w:delText>
        </w:r>
        <w:r w:rsidR="00FC7D8A" w:rsidDel="00C34A6E">
          <w:rPr>
            <w:rFonts w:ascii="Calibri" w:hAnsi="Calibri" w:cs="Calibri"/>
            <w:color w:val="201F1E"/>
          </w:rPr>
          <w:delText>=</w:delText>
        </w:r>
        <w:r w:rsidR="00FC7D8A" w:rsidRPr="00FC7D8A" w:rsidDel="00C34A6E">
          <w:rPr>
            <w:rFonts w:ascii="Calibri" w:hAnsi="Calibri" w:cs="Calibri"/>
            <w:color w:val="201F1E"/>
          </w:rPr>
          <w:delText xml:space="preserve"> β</w:delText>
        </w:r>
        <w:r w:rsidR="00FC7D8A" w:rsidDel="00C34A6E">
          <w:rPr>
            <w:rFonts w:ascii="Calibri" w:hAnsi="Calibri" w:cs="Calibri"/>
            <w:color w:val="201F1E"/>
            <w:vertAlign w:val="subscript"/>
          </w:rPr>
          <w:delText>p</w:delText>
        </w:r>
        <w:r w:rsidR="00F342CC" w:rsidDel="00C34A6E">
          <w:rPr>
            <w:rFonts w:ascii="Calibri" w:hAnsi="Calibri" w:cs="Calibri"/>
            <w:color w:val="201F1E"/>
            <w:vertAlign w:val="subscript"/>
          </w:rPr>
          <w:delText xml:space="preserve">vv </w:delText>
        </w:r>
        <w:r w:rsidR="00FC7D8A" w:rsidDel="00C34A6E">
          <w:rPr>
            <w:rFonts w:ascii="Calibri" w:hAnsi="Calibri" w:cs="Calibri"/>
            <w:color w:val="201F1E"/>
          </w:rPr>
          <w:delText>=</w:delText>
        </w:r>
      </w:del>
      <w:r w:rsidR="00CF4DF0">
        <w:rPr>
          <w:rFonts w:ascii="Calibri" w:hAnsi="Calibri" w:cs="Calibri"/>
          <w:color w:val="201F1E"/>
        </w:rPr>
        <w:t>β</w:t>
      </w:r>
      <w:r w:rsidR="009A6D79" w:rsidRPr="00CF4DF0">
        <w:rPr>
          <w:rFonts w:ascii="Calibri" w:hAnsi="Calibri" w:cs="Calibri"/>
          <w:color w:val="201F1E"/>
          <w:vertAlign w:val="subscript"/>
        </w:rPr>
        <w:t>2</w:t>
      </w:r>
      <w:r w:rsidR="009A6D79" w:rsidRPr="00134307">
        <w:rPr>
          <w:rFonts w:ascii="Calibri" w:hAnsi="Calibri" w:cs="Calibri"/>
          <w:color w:val="201F1E"/>
        </w:rPr>
        <w:t xml:space="preserve"> (throughout) = 0.1</w:t>
      </w:r>
      <w:r w:rsidR="00F342CC">
        <w:rPr>
          <w:rFonts w:ascii="Calibri" w:hAnsi="Calibri" w:cs="Calibri"/>
          <w:color w:val="201F1E"/>
        </w:rPr>
        <w:t>98</w:t>
      </w:r>
      <w:r w:rsidR="00FC7D8A">
        <w:rPr>
          <w:rFonts w:ascii="Calibri" w:hAnsi="Calibri" w:cs="Calibri"/>
          <w:color w:val="201F1E"/>
        </w:rPr>
        <w:t xml:space="preserve"> </w:t>
      </w:r>
    </w:p>
    <w:p w14:paraId="067F67C0" w14:textId="1838E5AC" w:rsidR="009A6D79" w:rsidRDefault="009A6D79" w:rsidP="009A6D79">
      <w:pPr>
        <w:pStyle w:val="xmsonormal"/>
        <w:shd w:val="clear" w:color="auto" w:fill="FFFFFF"/>
        <w:spacing w:before="0" w:beforeAutospacing="0" w:after="0" w:afterAutospacing="0"/>
        <w:rPr>
          <w:rFonts w:ascii="Calibri" w:hAnsi="Calibri" w:cs="Calibri"/>
          <w:color w:val="201F1E"/>
        </w:rPr>
      </w:pPr>
      <w:r w:rsidRPr="00134307">
        <w:rPr>
          <w:rFonts w:ascii="Calibri" w:hAnsi="Calibri" w:cs="Calibri"/>
          <w:color w:val="201F1E"/>
        </w:rPr>
        <w:t xml:space="preserve">Intervention </w:t>
      </w:r>
      <w:r w:rsidR="00C2732A">
        <w:rPr>
          <w:rFonts w:ascii="Calibri" w:hAnsi="Calibri" w:cs="Calibri"/>
          <w:color w:val="201F1E"/>
        </w:rPr>
        <w:t>point</w:t>
      </w:r>
      <w:r w:rsidR="005D3898">
        <w:rPr>
          <w:rFonts w:ascii="Calibri" w:hAnsi="Calibri" w:cs="Calibri"/>
          <w:color w:val="201F1E"/>
        </w:rPr>
        <w:t>,</w:t>
      </w:r>
      <w:r w:rsidRPr="00134307">
        <w:rPr>
          <w:rFonts w:ascii="Calibri" w:hAnsi="Calibri" w:cs="Calibri"/>
          <w:color w:val="201F1E"/>
        </w:rPr>
        <w:t xml:space="preserve"> </w:t>
      </w:r>
      <w:r w:rsidRPr="00CF4DF0">
        <w:rPr>
          <w:rFonts w:ascii="Calibri" w:hAnsi="Calibri" w:cs="Calibri"/>
          <w:i/>
          <w:color w:val="201F1E"/>
        </w:rPr>
        <w:t>I</w:t>
      </w:r>
      <w:r w:rsidRPr="00134307">
        <w:rPr>
          <w:rFonts w:ascii="Calibri" w:hAnsi="Calibri" w:cs="Calibri"/>
          <w:color w:val="201F1E"/>
        </w:rPr>
        <w:t>(</w:t>
      </w:r>
      <w:r w:rsidRPr="00CF4DF0">
        <w:rPr>
          <w:rFonts w:ascii="Calibri" w:hAnsi="Calibri" w:cs="Calibri"/>
          <w:i/>
          <w:color w:val="201F1E"/>
        </w:rPr>
        <w:t>t</w:t>
      </w:r>
      <w:r w:rsidR="00C809C7">
        <w:rPr>
          <w:rFonts w:ascii="Calibri" w:hAnsi="Calibri" w:cs="Calibri"/>
          <w:color w:val="201F1E"/>
        </w:rPr>
        <w:t>) = 0.</w:t>
      </w:r>
      <w:r w:rsidR="00F342CC">
        <w:rPr>
          <w:rFonts w:ascii="Calibri" w:hAnsi="Calibri" w:cs="Calibri"/>
          <w:color w:val="201F1E"/>
        </w:rPr>
        <w:t>028</w:t>
      </w:r>
    </w:p>
    <w:p w14:paraId="7DC815F2" w14:textId="0DEFDBC7" w:rsidR="00F342CC" w:rsidRPr="00134307" w:rsidRDefault="00B80205" w:rsidP="009A6D79">
      <w:pPr>
        <w:pStyle w:val="xmsonormal"/>
        <w:shd w:val="clear" w:color="auto" w:fill="FFFFFF"/>
        <w:spacing w:before="0" w:beforeAutospacing="0" w:after="0" w:afterAutospacing="0"/>
        <w:rPr>
          <w:rFonts w:ascii="Calibri" w:hAnsi="Calibri" w:cs="Calibri"/>
          <w:color w:val="201F1E"/>
        </w:rPr>
      </w:pPr>
      <w:r>
        <w:rPr>
          <w:rFonts w:ascii="Calibri" w:hAnsi="Calibri" w:cs="Calibri"/>
          <w:color w:val="201F1E"/>
        </w:rPr>
        <w:t>Fraction vulnerable</w:t>
      </w:r>
      <w:r w:rsidR="005D3898">
        <w:rPr>
          <w:rFonts w:ascii="Calibri" w:hAnsi="Calibri" w:cs="Calibri"/>
          <w:color w:val="201F1E"/>
        </w:rPr>
        <w:t xml:space="preserve">, </w:t>
      </w:r>
      <w:r w:rsidR="005D3898" w:rsidRPr="005D3898">
        <w:rPr>
          <w:rFonts w:ascii="Calibri" w:hAnsi="Calibri" w:cs="Calibri"/>
          <w:i/>
          <w:color w:val="201F1E"/>
        </w:rPr>
        <w:t>f</w:t>
      </w:r>
      <w:r w:rsidR="005D3898" w:rsidRPr="005D3898">
        <w:rPr>
          <w:rFonts w:ascii="Calibri" w:hAnsi="Calibri" w:cs="Calibri"/>
          <w:i/>
          <w:color w:val="201F1E"/>
          <w:vertAlign w:val="subscript"/>
        </w:rPr>
        <w:t>v</w:t>
      </w:r>
      <w:r>
        <w:rPr>
          <w:rFonts w:ascii="Calibri" w:hAnsi="Calibri" w:cs="Calibri"/>
          <w:color w:val="201F1E"/>
        </w:rPr>
        <w:t xml:space="preserve"> = 0.</w:t>
      </w:r>
      <w:r w:rsidR="00F342CC">
        <w:rPr>
          <w:rFonts w:ascii="Calibri" w:hAnsi="Calibri" w:cs="Calibri"/>
          <w:color w:val="201F1E"/>
        </w:rPr>
        <w:t>20</w:t>
      </w:r>
    </w:p>
    <w:p w14:paraId="22C4FB88" w14:textId="77777777" w:rsidR="009A6D79" w:rsidRDefault="009A6D79" w:rsidP="009A6D79">
      <w:pPr>
        <w:pStyle w:val="xmsonormal"/>
        <w:shd w:val="clear" w:color="auto" w:fill="FFFFFF"/>
        <w:spacing w:before="0" w:beforeAutospacing="0" w:after="0" w:afterAutospacing="0"/>
        <w:rPr>
          <w:rFonts w:ascii="Calibri" w:hAnsi="Calibri" w:cs="Calibri"/>
          <w:color w:val="201F1E"/>
        </w:rPr>
      </w:pPr>
      <w:r w:rsidRPr="00134307">
        <w:rPr>
          <w:rFonts w:ascii="Calibri" w:hAnsi="Calibri" w:cs="Calibri"/>
          <w:color w:val="201F1E"/>
        </w:rPr>
        <w:t>Intervention l</w:t>
      </w:r>
      <w:r w:rsidR="00E1196F">
        <w:rPr>
          <w:rFonts w:ascii="Calibri" w:hAnsi="Calibri" w:cs="Calibri"/>
          <w:color w:val="201F1E"/>
        </w:rPr>
        <w:t>ength = 24</w:t>
      </w:r>
      <w:r w:rsidR="00CA4342">
        <w:rPr>
          <w:rFonts w:ascii="Calibri" w:hAnsi="Calibri" w:cs="Calibri"/>
          <w:color w:val="201F1E"/>
        </w:rPr>
        <w:t xml:space="preserve"> w</w:t>
      </w:r>
      <w:r w:rsidRPr="00134307">
        <w:rPr>
          <w:rFonts w:ascii="Calibri" w:hAnsi="Calibri" w:cs="Calibri"/>
          <w:color w:val="201F1E"/>
        </w:rPr>
        <w:t>eeks</w:t>
      </w:r>
    </w:p>
    <w:p w14:paraId="79F24275" w14:textId="77777777" w:rsidR="00361D33" w:rsidRDefault="00361D33" w:rsidP="009A6D79">
      <w:pPr>
        <w:pStyle w:val="xmsonormal"/>
        <w:shd w:val="clear" w:color="auto" w:fill="FFFFFF"/>
        <w:spacing w:before="0" w:beforeAutospacing="0" w:after="0" w:afterAutospacing="0"/>
        <w:rPr>
          <w:rFonts w:ascii="Calibri" w:hAnsi="Calibri" w:cs="Calibri"/>
          <w:color w:val="201F1E"/>
        </w:rPr>
      </w:pPr>
    </w:p>
    <w:p w14:paraId="5DEC693B" w14:textId="77777777" w:rsidR="00361D33" w:rsidRDefault="00361D33" w:rsidP="009A6D79">
      <w:pPr>
        <w:pStyle w:val="xmsonormal"/>
        <w:shd w:val="clear" w:color="auto" w:fill="FFFFFF"/>
        <w:spacing w:before="0" w:beforeAutospacing="0" w:after="0" w:afterAutospacing="0"/>
        <w:rPr>
          <w:rFonts w:asciiTheme="minorHAnsi" w:hAnsiTheme="minorHAnsi" w:cstheme="minorHAnsi"/>
          <w:color w:val="201F1E"/>
          <w:u w:val="single"/>
        </w:rPr>
      </w:pPr>
      <w:r w:rsidRPr="00361D33">
        <w:rPr>
          <w:rFonts w:asciiTheme="minorHAnsi" w:hAnsiTheme="minorHAnsi" w:cstheme="minorHAnsi"/>
          <w:color w:val="201F1E"/>
          <w:u w:val="single"/>
        </w:rPr>
        <w:t>Implementation</w:t>
      </w:r>
    </w:p>
    <w:p w14:paraId="518DD779" w14:textId="77777777" w:rsidR="007B2CA2" w:rsidRPr="00361D33" w:rsidRDefault="007B2CA2" w:rsidP="009A6D79">
      <w:pPr>
        <w:pStyle w:val="xmsonormal"/>
        <w:shd w:val="clear" w:color="auto" w:fill="FFFFFF"/>
        <w:spacing w:before="0" w:beforeAutospacing="0" w:after="0" w:afterAutospacing="0"/>
        <w:rPr>
          <w:rFonts w:asciiTheme="minorHAnsi" w:hAnsiTheme="minorHAnsi" w:cstheme="minorHAnsi"/>
          <w:color w:val="201F1E"/>
          <w:u w:val="single"/>
        </w:rPr>
      </w:pPr>
    </w:p>
    <w:p w14:paraId="2C596A75" w14:textId="47279D86" w:rsidR="008263BA" w:rsidRPr="00F342CC" w:rsidRDefault="00407E8B" w:rsidP="008263BA">
      <w:pPr>
        <w:pStyle w:val="xmsonormal"/>
        <w:shd w:val="clear" w:color="auto" w:fill="FFFFFF"/>
        <w:divId w:val="1390962801"/>
        <w:rPr>
          <w:rFonts w:ascii="Cambria Math" w:hAnsi="Cambria Math" w:cstheme="minorHAnsi"/>
          <w:i/>
        </w:rPr>
      </w:pPr>
      <m:oMathPara>
        <m:oMathParaPr>
          <m:jc m:val="left"/>
        </m:oMathParaPr>
        <m:oMath>
          <m:f>
            <m:fPr>
              <m:ctrlPr>
                <w:rPr>
                  <w:rFonts w:ascii="Cambria Math" w:hAnsi="Cambria Math" w:cstheme="minorHAnsi"/>
                  <w:i/>
                  <w:iCs/>
                </w:rPr>
              </m:ctrlPr>
            </m:fPr>
            <m:num>
              <m:r>
                <w:rPr>
                  <w:rFonts w:ascii="Cambria Math" w:hAnsi="Cambria Math" w:cstheme="minorHAnsi"/>
                </w:rPr>
                <m:t>d</m:t>
              </m:r>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v</m:t>
                  </m:r>
                </m:sub>
              </m:sSub>
            </m:num>
            <m:den>
              <m:r>
                <w:rPr>
                  <w:rFonts w:ascii="Cambria Math" w:hAnsi="Cambria Math" w:cstheme="minorHAnsi"/>
                </w:rPr>
                <m:t>dt</m:t>
              </m:r>
            </m:den>
          </m:f>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lang w:val="el-GR"/>
                </w:rPr>
                <m:t>β</m:t>
              </m:r>
            </m:e>
            <m:sub>
              <m:r>
                <w:rPr>
                  <w:rFonts w:ascii="Cambria Math" w:hAnsi="Cambria Math" w:cstheme="minorHAnsi"/>
                </w:rPr>
                <m:t>1</m:t>
              </m:r>
            </m:sub>
          </m:sSub>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v</m:t>
              </m:r>
            </m:sub>
          </m:sSub>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v</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lang w:val="el-GR"/>
                </w:rPr>
                <m:t>β</m:t>
              </m:r>
            </m:e>
            <m:sub>
              <m:r>
                <w:rPr>
                  <w:rFonts w:ascii="Cambria Math" w:hAnsi="Cambria Math" w:cstheme="minorHAnsi"/>
                </w:rPr>
                <m:t>1</m:t>
              </m:r>
            </m:sub>
          </m:sSub>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nv</m:t>
              </m:r>
            </m:sub>
          </m:sSub>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v</m:t>
              </m:r>
            </m:sub>
          </m:sSub>
          <m:r>
            <w:rPr>
              <w:rFonts w:ascii="Cambria Math" w:hAnsi="Cambria Math" w:cstheme="minorHAnsi"/>
            </w:rPr>
            <m:t>+</m:t>
          </m:r>
          <m:r>
            <w:rPr>
              <w:rFonts w:ascii="Cambria Math" w:hAnsi="Cambria Math" w:cstheme="minorHAnsi"/>
              <w:lang w:val="el-GR"/>
            </w:rPr>
            <m:t>ζ</m:t>
          </m:r>
          <m:sSub>
            <m:sSubPr>
              <m:ctrlPr>
                <w:rPr>
                  <w:rFonts w:ascii="Cambria Math" w:hAnsi="Cambria Math" w:cstheme="minorHAnsi"/>
                  <w:i/>
                  <w:iCs/>
                  <w:lang w:val="el-GR"/>
                </w:rPr>
              </m:ctrlPr>
            </m:sSubPr>
            <m:e>
              <m:r>
                <w:rPr>
                  <w:rFonts w:ascii="Cambria Math" w:hAnsi="Cambria Math" w:cstheme="minorHAnsi"/>
                </w:rPr>
                <m:t>R</m:t>
              </m:r>
            </m:e>
            <m:sub>
              <m:r>
                <w:rPr>
                  <w:rFonts w:ascii="Cambria Math" w:hAnsi="Cambria Math" w:cstheme="minorHAnsi"/>
                </w:rPr>
                <m:t>v</m:t>
              </m:r>
            </m:sub>
          </m:sSub>
        </m:oMath>
      </m:oMathPara>
    </w:p>
    <w:p w14:paraId="7D55DE92" w14:textId="3240811E" w:rsidR="008263BA" w:rsidRPr="00F342CC" w:rsidRDefault="00407E8B" w:rsidP="008263BA">
      <w:pPr>
        <w:pStyle w:val="xmsonormal"/>
        <w:shd w:val="clear" w:color="auto" w:fill="FFFFFF"/>
        <w:divId w:val="1390962801"/>
        <w:rPr>
          <w:rFonts w:ascii="Cambria Math" w:hAnsi="Cambria Math" w:cstheme="minorHAnsi"/>
          <w:i/>
        </w:rPr>
      </w:pPr>
      <m:oMathPara>
        <m:oMathParaPr>
          <m:jc m:val="left"/>
        </m:oMathParaPr>
        <m:oMath>
          <m:f>
            <m:fPr>
              <m:ctrlPr>
                <w:rPr>
                  <w:rFonts w:ascii="Cambria Math" w:hAnsi="Cambria Math" w:cstheme="minorHAnsi"/>
                  <w:i/>
                  <w:iCs/>
                </w:rPr>
              </m:ctrlPr>
            </m:fPr>
            <m:num>
              <m:r>
                <w:rPr>
                  <w:rFonts w:ascii="Cambria Math" w:hAnsi="Cambria Math" w:cstheme="minorHAnsi"/>
                </w:rPr>
                <m:t>d</m:t>
              </m:r>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nv</m:t>
                  </m:r>
                </m:sub>
              </m:sSub>
            </m:num>
            <m:den>
              <m:r>
                <w:rPr>
                  <w:rFonts w:ascii="Cambria Math" w:hAnsi="Cambria Math" w:cstheme="minorHAnsi"/>
                </w:rPr>
                <m:t>dt</m:t>
              </m:r>
            </m:den>
          </m:f>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lang w:val="el-GR"/>
                </w:rPr>
                <m:t>β</m:t>
              </m:r>
            </m:e>
            <m:sub>
              <m:r>
                <w:rPr>
                  <w:rFonts w:ascii="Cambria Math" w:hAnsi="Cambria Math" w:cstheme="minorHAnsi"/>
                </w:rPr>
                <m:t>2</m:t>
              </m:r>
            </m:sub>
          </m:sSub>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nv</m:t>
              </m:r>
            </m:sub>
          </m:sSub>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nv</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lang w:val="el-GR"/>
                </w:rPr>
                <m:t>β</m:t>
              </m:r>
            </m:e>
            <m:sub>
              <m:r>
                <w:rPr>
                  <w:rFonts w:ascii="Cambria Math" w:hAnsi="Cambria Math" w:cstheme="minorHAnsi"/>
                </w:rPr>
                <m:t>2</m:t>
              </m:r>
            </m:sub>
          </m:sSub>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v</m:t>
              </m:r>
            </m:sub>
          </m:sSub>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nv</m:t>
              </m:r>
            </m:sub>
          </m:sSub>
          <m:r>
            <w:rPr>
              <w:rFonts w:ascii="Cambria Math" w:hAnsi="Cambria Math" w:cstheme="minorHAnsi"/>
            </w:rPr>
            <m:t>+</m:t>
          </m:r>
          <m:r>
            <w:rPr>
              <w:rFonts w:ascii="Cambria Math" w:hAnsi="Cambria Math" w:cstheme="minorHAnsi"/>
              <w:lang w:val="el-GR"/>
            </w:rPr>
            <m:t>ζ</m:t>
          </m:r>
          <m:sSub>
            <m:sSubPr>
              <m:ctrlPr>
                <w:rPr>
                  <w:rFonts w:ascii="Cambria Math" w:hAnsi="Cambria Math" w:cstheme="minorHAnsi"/>
                  <w:i/>
                  <w:iCs/>
                  <w:lang w:val="el-GR"/>
                </w:rPr>
              </m:ctrlPr>
            </m:sSubPr>
            <m:e>
              <m:r>
                <w:rPr>
                  <w:rFonts w:ascii="Cambria Math" w:hAnsi="Cambria Math" w:cstheme="minorHAnsi"/>
                </w:rPr>
                <m:t>R</m:t>
              </m:r>
            </m:e>
            <m:sub>
              <m:r>
                <w:rPr>
                  <w:rFonts w:ascii="Cambria Math" w:hAnsi="Cambria Math" w:cstheme="minorHAnsi"/>
                </w:rPr>
                <m:t>nv</m:t>
              </m:r>
            </m:sub>
          </m:sSub>
        </m:oMath>
      </m:oMathPara>
    </w:p>
    <w:p w14:paraId="62487F99" w14:textId="4B09D1B0" w:rsidR="008263BA" w:rsidRPr="00F342CC" w:rsidRDefault="00407E8B" w:rsidP="008263BA">
      <w:pPr>
        <w:pStyle w:val="xmsonormal"/>
        <w:shd w:val="clear" w:color="auto" w:fill="FFFFFF"/>
        <w:divId w:val="1390962801"/>
        <w:rPr>
          <w:rFonts w:ascii="Cambria Math" w:hAnsi="Cambria Math" w:cstheme="minorHAnsi"/>
          <w:i/>
        </w:rPr>
      </w:pPr>
      <m:oMathPara>
        <m:oMathParaPr>
          <m:jc m:val="left"/>
        </m:oMathParaPr>
        <m:oMath>
          <m:f>
            <m:fPr>
              <m:ctrlPr>
                <w:rPr>
                  <w:rFonts w:ascii="Cambria Math" w:hAnsi="Cambria Math" w:cstheme="minorHAnsi"/>
                  <w:i/>
                  <w:iCs/>
                </w:rPr>
              </m:ctrlPr>
            </m:fPr>
            <m:num>
              <m:r>
                <w:rPr>
                  <w:rFonts w:ascii="Cambria Math" w:hAnsi="Cambria Math" w:cstheme="minorHAnsi"/>
                </w:rPr>
                <m:t>d</m:t>
              </m:r>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v</m:t>
                  </m:r>
                </m:sub>
              </m:sSub>
            </m:num>
            <m:den>
              <m:r>
                <w:rPr>
                  <w:rFonts w:ascii="Cambria Math" w:hAnsi="Cambria Math" w:cstheme="minorHAnsi"/>
                </w:rPr>
                <m:t>dt</m:t>
              </m:r>
            </m:den>
          </m:f>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lang w:val="el-GR"/>
                </w:rPr>
                <m:t>β</m:t>
              </m:r>
            </m:e>
            <m:sub>
              <m:r>
                <w:rPr>
                  <w:rFonts w:ascii="Cambria Math" w:hAnsi="Cambria Math" w:cstheme="minorHAnsi"/>
                </w:rPr>
                <m:t>1</m:t>
              </m:r>
            </m:sub>
          </m:sSub>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v</m:t>
              </m:r>
            </m:sub>
          </m:sSub>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v</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lang w:val="el-GR"/>
                </w:rPr>
                <m:t>β</m:t>
              </m:r>
            </m:e>
            <m:sub>
              <m:r>
                <w:rPr>
                  <w:rFonts w:ascii="Cambria Math" w:hAnsi="Cambria Math" w:cstheme="minorHAnsi"/>
                </w:rPr>
                <m:t>1</m:t>
              </m:r>
            </m:sub>
          </m:sSub>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nv</m:t>
              </m:r>
            </m:sub>
          </m:sSub>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v</m:t>
              </m:r>
            </m:sub>
          </m:sSub>
          <m:r>
            <w:rPr>
              <w:rFonts w:ascii="Cambria Math" w:hAnsi="Cambria Math" w:cstheme="minorHAnsi"/>
            </w:rPr>
            <m:t>-</m:t>
          </m:r>
          <m:r>
            <w:rPr>
              <w:rFonts w:ascii="Cambria Math" w:hAnsi="Cambria Math" w:cstheme="minorHAnsi"/>
              <w:lang w:val="el-GR"/>
            </w:rPr>
            <m:t>γ</m:t>
          </m:r>
          <m:sSub>
            <m:sSubPr>
              <m:ctrlPr>
                <w:rPr>
                  <w:rFonts w:ascii="Cambria Math" w:hAnsi="Cambria Math" w:cstheme="minorHAnsi"/>
                  <w:i/>
                  <w:iCs/>
                  <w:lang w:val="el-GR"/>
                </w:rPr>
              </m:ctrlPr>
            </m:sSubPr>
            <m:e>
              <m:r>
                <w:rPr>
                  <w:rFonts w:ascii="Cambria Math" w:hAnsi="Cambria Math" w:cstheme="minorHAnsi"/>
                </w:rPr>
                <m:t>I</m:t>
              </m:r>
            </m:e>
            <m:sub>
              <m:r>
                <w:rPr>
                  <w:rFonts w:ascii="Cambria Math" w:hAnsi="Cambria Math" w:cstheme="minorHAnsi"/>
                </w:rPr>
                <m:t>v</m:t>
              </m:r>
            </m:sub>
          </m:sSub>
        </m:oMath>
      </m:oMathPara>
    </w:p>
    <w:p w14:paraId="1253F477" w14:textId="4E80A266" w:rsidR="008263BA" w:rsidRPr="00F342CC" w:rsidRDefault="00407E8B" w:rsidP="008263BA">
      <w:pPr>
        <w:pStyle w:val="xmsonormal"/>
        <w:shd w:val="clear" w:color="auto" w:fill="FFFFFF"/>
        <w:divId w:val="1390962801"/>
        <w:rPr>
          <w:rFonts w:ascii="Cambria Math" w:hAnsi="Cambria Math" w:cstheme="minorHAnsi"/>
          <w:i/>
        </w:rPr>
      </w:pPr>
      <m:oMathPara>
        <m:oMathParaPr>
          <m:jc m:val="left"/>
        </m:oMathParaPr>
        <m:oMath>
          <m:f>
            <m:fPr>
              <m:ctrlPr>
                <w:rPr>
                  <w:rFonts w:ascii="Cambria Math" w:hAnsi="Cambria Math" w:cstheme="minorHAnsi"/>
                  <w:i/>
                  <w:iCs/>
                </w:rPr>
              </m:ctrlPr>
            </m:fPr>
            <m:num>
              <m:r>
                <w:rPr>
                  <w:rFonts w:ascii="Cambria Math" w:hAnsi="Cambria Math" w:cstheme="minorHAnsi"/>
                </w:rPr>
                <m:t>d</m:t>
              </m:r>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nv</m:t>
                  </m:r>
                </m:sub>
              </m:sSub>
            </m:num>
            <m:den>
              <m:r>
                <w:rPr>
                  <w:rFonts w:ascii="Cambria Math" w:hAnsi="Cambria Math" w:cstheme="minorHAnsi"/>
                </w:rPr>
                <m:t>dt</m:t>
              </m:r>
            </m:den>
          </m:f>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lang w:val="el-GR"/>
                </w:rPr>
                <m:t>β</m:t>
              </m:r>
            </m:e>
            <m:sub>
              <m:r>
                <w:rPr>
                  <w:rFonts w:ascii="Cambria Math" w:hAnsi="Cambria Math" w:cstheme="minorHAnsi"/>
                </w:rPr>
                <m:t>2</m:t>
              </m:r>
            </m:sub>
          </m:sSub>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nv</m:t>
              </m:r>
            </m:sub>
          </m:sSub>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nv</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lang w:val="el-GR"/>
                </w:rPr>
                <m:t>β</m:t>
              </m:r>
            </m:e>
            <m:sub>
              <m:r>
                <w:rPr>
                  <w:rFonts w:ascii="Cambria Math" w:hAnsi="Cambria Math" w:cstheme="minorHAnsi"/>
                </w:rPr>
                <m:t>2</m:t>
              </m:r>
            </m:sub>
          </m:sSub>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v</m:t>
              </m:r>
            </m:sub>
          </m:sSub>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nv</m:t>
              </m:r>
            </m:sub>
          </m:sSub>
          <m:r>
            <w:rPr>
              <w:rFonts w:ascii="Cambria Math" w:hAnsi="Cambria Math" w:cstheme="minorHAnsi"/>
            </w:rPr>
            <m:t>-</m:t>
          </m:r>
          <m:r>
            <w:rPr>
              <w:rFonts w:ascii="Cambria Math" w:hAnsi="Cambria Math" w:cstheme="minorHAnsi"/>
              <w:lang w:val="el-GR"/>
            </w:rPr>
            <m:t>γ</m:t>
          </m:r>
          <m:sSub>
            <m:sSubPr>
              <m:ctrlPr>
                <w:rPr>
                  <w:rFonts w:ascii="Cambria Math" w:hAnsi="Cambria Math" w:cstheme="minorHAnsi"/>
                  <w:i/>
                  <w:iCs/>
                  <w:lang w:val="el-GR"/>
                </w:rPr>
              </m:ctrlPr>
            </m:sSubPr>
            <m:e>
              <m:r>
                <w:rPr>
                  <w:rFonts w:ascii="Cambria Math" w:hAnsi="Cambria Math" w:cstheme="minorHAnsi"/>
                </w:rPr>
                <m:t>I</m:t>
              </m:r>
            </m:e>
            <m:sub>
              <m:r>
                <w:rPr>
                  <w:rFonts w:ascii="Cambria Math" w:hAnsi="Cambria Math" w:cstheme="minorHAnsi"/>
                </w:rPr>
                <m:t>nv</m:t>
              </m:r>
            </m:sub>
          </m:sSub>
        </m:oMath>
      </m:oMathPara>
    </w:p>
    <w:p w14:paraId="39D63194" w14:textId="14F88BBB" w:rsidR="008263BA" w:rsidRPr="00F342CC" w:rsidRDefault="00407E8B" w:rsidP="008263BA">
      <w:pPr>
        <w:pStyle w:val="xmsonormal"/>
        <w:shd w:val="clear" w:color="auto" w:fill="FFFFFF"/>
        <w:divId w:val="1390962801"/>
        <w:rPr>
          <w:rFonts w:ascii="Cambria Math" w:hAnsi="Cambria Math" w:cstheme="minorHAnsi"/>
          <w:i/>
        </w:rPr>
      </w:pPr>
      <m:oMathPara>
        <m:oMathParaPr>
          <m:jc m:val="left"/>
        </m:oMathParaPr>
        <m:oMath>
          <m:f>
            <m:fPr>
              <m:ctrlPr>
                <w:rPr>
                  <w:rFonts w:ascii="Cambria Math" w:hAnsi="Cambria Math" w:cstheme="minorHAnsi"/>
                  <w:i/>
                  <w:iCs/>
                </w:rPr>
              </m:ctrlPr>
            </m:fPr>
            <m:num>
              <m:r>
                <w:rPr>
                  <w:rFonts w:ascii="Cambria Math" w:hAnsi="Cambria Math" w:cstheme="minorHAnsi"/>
                </w:rPr>
                <m:t>d</m:t>
              </m:r>
              <m:sSub>
                <m:sSubPr>
                  <m:ctrlPr>
                    <w:rPr>
                      <w:rFonts w:ascii="Cambria Math" w:hAnsi="Cambria Math" w:cstheme="minorHAnsi"/>
                      <w:i/>
                      <w:iCs/>
                    </w:rPr>
                  </m:ctrlPr>
                </m:sSubPr>
                <m:e>
                  <m:r>
                    <w:rPr>
                      <w:rFonts w:ascii="Cambria Math" w:hAnsi="Cambria Math" w:cstheme="minorHAnsi"/>
                    </w:rPr>
                    <m:t>R</m:t>
                  </m:r>
                </m:e>
                <m:sub>
                  <m:r>
                    <w:rPr>
                      <w:rFonts w:ascii="Cambria Math" w:hAnsi="Cambria Math" w:cstheme="minorHAnsi"/>
                    </w:rPr>
                    <m:t>v</m:t>
                  </m:r>
                </m:sub>
              </m:sSub>
            </m:num>
            <m:den>
              <m:r>
                <w:rPr>
                  <w:rFonts w:ascii="Cambria Math" w:hAnsi="Cambria Math" w:cstheme="minorHAnsi"/>
                </w:rPr>
                <m:t>dt</m:t>
              </m:r>
            </m:den>
          </m:f>
          <m:r>
            <w:rPr>
              <w:rFonts w:ascii="Cambria Math" w:hAnsi="Cambria Math" w:cstheme="minorHAnsi"/>
            </w:rPr>
            <m:t>=</m:t>
          </m:r>
          <m:r>
            <w:rPr>
              <w:rFonts w:ascii="Cambria Math" w:hAnsi="Cambria Math" w:cstheme="minorHAnsi"/>
              <w:lang w:val="el-GR"/>
            </w:rPr>
            <m:t>γ</m:t>
          </m:r>
          <m:sSub>
            <m:sSubPr>
              <m:ctrlPr>
                <w:rPr>
                  <w:rFonts w:ascii="Cambria Math" w:hAnsi="Cambria Math" w:cstheme="minorHAnsi"/>
                  <w:i/>
                  <w:iCs/>
                  <w:lang w:val="el-GR"/>
                </w:rPr>
              </m:ctrlPr>
            </m:sSubPr>
            <m:e>
              <m:r>
                <w:rPr>
                  <w:rFonts w:ascii="Cambria Math" w:hAnsi="Cambria Math" w:cstheme="minorHAnsi"/>
                </w:rPr>
                <m:t>I</m:t>
              </m:r>
            </m:e>
            <m:sub>
              <m:r>
                <w:rPr>
                  <w:rFonts w:ascii="Cambria Math" w:hAnsi="Cambria Math" w:cstheme="minorHAnsi"/>
                </w:rPr>
                <m:t>v</m:t>
              </m:r>
            </m:sub>
          </m:sSub>
          <m:r>
            <w:rPr>
              <w:rFonts w:ascii="Cambria Math" w:hAnsi="Cambria Math" w:cstheme="minorHAnsi"/>
            </w:rPr>
            <m:t>-</m:t>
          </m:r>
          <m:r>
            <w:rPr>
              <w:rFonts w:ascii="Cambria Math" w:hAnsi="Cambria Math" w:cstheme="minorHAnsi"/>
              <w:lang w:val="el-GR"/>
            </w:rPr>
            <m:t>ζ</m:t>
          </m:r>
          <m:sSub>
            <m:sSubPr>
              <m:ctrlPr>
                <w:rPr>
                  <w:rFonts w:ascii="Cambria Math" w:hAnsi="Cambria Math" w:cstheme="minorHAnsi"/>
                  <w:i/>
                  <w:iCs/>
                  <w:lang w:val="el-GR"/>
                </w:rPr>
              </m:ctrlPr>
            </m:sSubPr>
            <m:e>
              <m:r>
                <w:rPr>
                  <w:rFonts w:ascii="Cambria Math" w:hAnsi="Cambria Math" w:cstheme="minorHAnsi"/>
                </w:rPr>
                <m:t>R</m:t>
              </m:r>
            </m:e>
            <m:sub>
              <m:r>
                <w:rPr>
                  <w:rFonts w:ascii="Cambria Math" w:hAnsi="Cambria Math" w:cstheme="minorHAnsi"/>
                </w:rPr>
                <m:t>v</m:t>
              </m:r>
            </m:sub>
          </m:sSub>
        </m:oMath>
      </m:oMathPara>
    </w:p>
    <w:p w14:paraId="6938C504" w14:textId="73FB1558" w:rsidR="008263BA" w:rsidRPr="00F342CC" w:rsidRDefault="00407E8B" w:rsidP="008263BA">
      <w:pPr>
        <w:pStyle w:val="xmsonormal"/>
        <w:shd w:val="clear" w:color="auto" w:fill="FFFFFF"/>
        <w:divId w:val="1390962801"/>
        <w:rPr>
          <w:rFonts w:ascii="Cambria Math" w:hAnsi="Cambria Math" w:cstheme="minorHAnsi"/>
          <w:i/>
        </w:rPr>
      </w:pPr>
      <m:oMathPara>
        <m:oMathParaPr>
          <m:jc m:val="left"/>
        </m:oMathParaPr>
        <m:oMath>
          <m:f>
            <m:fPr>
              <m:ctrlPr>
                <w:rPr>
                  <w:rFonts w:ascii="Cambria Math" w:hAnsi="Cambria Math" w:cstheme="minorHAnsi"/>
                  <w:i/>
                  <w:iCs/>
                </w:rPr>
              </m:ctrlPr>
            </m:fPr>
            <m:num>
              <m:r>
                <w:rPr>
                  <w:rFonts w:ascii="Cambria Math" w:hAnsi="Cambria Math" w:cstheme="minorHAnsi"/>
                </w:rPr>
                <m:t>d</m:t>
              </m:r>
              <m:sSub>
                <m:sSubPr>
                  <m:ctrlPr>
                    <w:rPr>
                      <w:rFonts w:ascii="Cambria Math" w:hAnsi="Cambria Math" w:cstheme="minorHAnsi"/>
                      <w:i/>
                      <w:iCs/>
                    </w:rPr>
                  </m:ctrlPr>
                </m:sSubPr>
                <m:e>
                  <m:r>
                    <w:rPr>
                      <w:rFonts w:ascii="Cambria Math" w:hAnsi="Cambria Math" w:cstheme="minorHAnsi"/>
                    </w:rPr>
                    <m:t>R</m:t>
                  </m:r>
                </m:e>
                <m:sub>
                  <m:r>
                    <w:rPr>
                      <w:rFonts w:ascii="Cambria Math" w:hAnsi="Cambria Math" w:cstheme="minorHAnsi"/>
                    </w:rPr>
                    <m:t>nv</m:t>
                  </m:r>
                </m:sub>
              </m:sSub>
            </m:num>
            <m:den>
              <m:r>
                <w:rPr>
                  <w:rFonts w:ascii="Cambria Math" w:hAnsi="Cambria Math" w:cstheme="minorHAnsi"/>
                </w:rPr>
                <m:t>dt</m:t>
              </m:r>
            </m:den>
          </m:f>
          <m:r>
            <w:rPr>
              <w:rFonts w:ascii="Cambria Math" w:hAnsi="Cambria Math" w:cstheme="minorHAnsi"/>
            </w:rPr>
            <m:t>=</m:t>
          </m:r>
          <m:r>
            <w:rPr>
              <w:rFonts w:ascii="Cambria Math" w:hAnsi="Cambria Math" w:cstheme="minorHAnsi"/>
              <w:lang w:val="el-GR"/>
            </w:rPr>
            <m:t>γ</m:t>
          </m:r>
          <m:sSub>
            <m:sSubPr>
              <m:ctrlPr>
                <w:rPr>
                  <w:rFonts w:ascii="Cambria Math" w:hAnsi="Cambria Math" w:cstheme="minorHAnsi"/>
                  <w:i/>
                  <w:iCs/>
                  <w:lang w:val="el-GR"/>
                </w:rPr>
              </m:ctrlPr>
            </m:sSubPr>
            <m:e>
              <m:r>
                <w:rPr>
                  <w:rFonts w:ascii="Cambria Math" w:hAnsi="Cambria Math" w:cstheme="minorHAnsi"/>
                </w:rPr>
                <m:t>I</m:t>
              </m:r>
            </m:e>
            <m:sub>
              <m:r>
                <w:rPr>
                  <w:rFonts w:ascii="Cambria Math" w:hAnsi="Cambria Math" w:cstheme="minorHAnsi"/>
                </w:rPr>
                <m:t>nv</m:t>
              </m:r>
            </m:sub>
          </m:sSub>
          <m:r>
            <w:rPr>
              <w:rFonts w:ascii="Cambria Math" w:hAnsi="Cambria Math" w:cstheme="minorHAnsi"/>
            </w:rPr>
            <m:t> -</m:t>
          </m:r>
          <m:r>
            <w:rPr>
              <w:rFonts w:ascii="Cambria Math" w:hAnsi="Cambria Math" w:cstheme="minorHAnsi"/>
              <w:lang w:val="el-GR"/>
            </w:rPr>
            <m:t>ζ</m:t>
          </m:r>
          <m:sSub>
            <m:sSubPr>
              <m:ctrlPr>
                <w:rPr>
                  <w:rFonts w:ascii="Cambria Math" w:hAnsi="Cambria Math" w:cstheme="minorHAnsi"/>
                  <w:i/>
                  <w:iCs/>
                  <w:lang w:val="el-GR"/>
                </w:rPr>
              </m:ctrlPr>
            </m:sSubPr>
            <m:e>
              <m:r>
                <w:rPr>
                  <w:rFonts w:ascii="Cambria Math" w:hAnsi="Cambria Math" w:cstheme="minorHAnsi"/>
                </w:rPr>
                <m:t>R</m:t>
              </m:r>
            </m:e>
            <m:sub>
              <m:r>
                <w:rPr>
                  <w:rFonts w:ascii="Cambria Math" w:hAnsi="Cambria Math" w:cstheme="minorHAnsi"/>
                </w:rPr>
                <m:t>nv</m:t>
              </m:r>
            </m:sub>
          </m:sSub>
        </m:oMath>
      </m:oMathPara>
    </w:p>
    <w:p w14:paraId="55D01E36" w14:textId="77777777" w:rsidR="00361D33" w:rsidRDefault="00361D33" w:rsidP="009A6D79">
      <w:pPr>
        <w:pStyle w:val="xmsonormal"/>
        <w:shd w:val="clear" w:color="auto" w:fill="FFFFFF"/>
        <w:spacing w:before="0" w:beforeAutospacing="0" w:after="0" w:afterAutospacing="0"/>
        <w:rPr>
          <w:rFonts w:asciiTheme="minorHAnsi" w:hAnsiTheme="minorHAnsi" w:cstheme="minorHAnsi"/>
        </w:rPr>
      </w:pPr>
      <w:r w:rsidRPr="00361D33">
        <w:rPr>
          <w:rFonts w:asciiTheme="minorHAnsi" w:hAnsiTheme="minorHAnsi" w:cstheme="minorHAnsi"/>
        </w:rPr>
        <w:t xml:space="preserve">Model implemented in R and C++ </w:t>
      </w:r>
      <w:r>
        <w:rPr>
          <w:rFonts w:asciiTheme="minorHAnsi" w:hAnsiTheme="minorHAnsi" w:cstheme="minorHAnsi"/>
        </w:rPr>
        <w:t xml:space="preserve">independently. </w:t>
      </w:r>
    </w:p>
    <w:p w14:paraId="2C23DDC0" w14:textId="77777777" w:rsidR="00361D33" w:rsidRPr="00361D33" w:rsidRDefault="00361D33" w:rsidP="009A6D79">
      <w:pPr>
        <w:pStyle w:val="xmsonormal"/>
        <w:shd w:val="clear" w:color="auto" w:fill="FFFFFF"/>
        <w:spacing w:before="0" w:beforeAutospacing="0" w:after="0" w:afterAutospacing="0"/>
        <w:rPr>
          <w:rFonts w:asciiTheme="minorHAnsi" w:hAnsiTheme="minorHAnsi" w:cstheme="minorHAnsi"/>
          <w:color w:val="201F1E"/>
        </w:rPr>
      </w:pPr>
      <w:r>
        <w:rPr>
          <w:rFonts w:asciiTheme="minorHAnsi" w:hAnsiTheme="minorHAnsi" w:cstheme="minorHAnsi"/>
        </w:rPr>
        <w:t>C</w:t>
      </w:r>
      <w:r w:rsidRPr="00361D33">
        <w:rPr>
          <w:rFonts w:asciiTheme="minorHAnsi" w:hAnsiTheme="minorHAnsi" w:cstheme="minorHAnsi"/>
        </w:rPr>
        <w:t>ode available at</w:t>
      </w:r>
      <w:r>
        <w:rPr>
          <w:rFonts w:asciiTheme="minorHAnsi" w:hAnsiTheme="minorHAnsi" w:cstheme="minorHAnsi"/>
        </w:rPr>
        <w:t xml:space="preserve"> </w:t>
      </w:r>
      <w:hyperlink r:id="rId18" w:history="1">
        <w:r w:rsidRPr="00CB72B7">
          <w:rPr>
            <w:rStyle w:val="Hyperlink"/>
            <w:rFonts w:asciiTheme="minorHAnsi" w:hAnsiTheme="minorHAnsi" w:cstheme="minorHAnsi"/>
          </w:rPr>
          <w:t>https://github.com/bvbunnik/COVID-19</w:t>
        </w:r>
      </w:hyperlink>
      <w:r>
        <w:rPr>
          <w:rFonts w:asciiTheme="minorHAnsi" w:hAnsiTheme="minorHAnsi" w:cstheme="minorHAnsi"/>
        </w:rPr>
        <w:t xml:space="preserve"> </w:t>
      </w:r>
    </w:p>
    <w:p w14:paraId="04D94893" w14:textId="77777777" w:rsidR="008263BA" w:rsidRPr="00361D33" w:rsidRDefault="008263BA" w:rsidP="009A6D79">
      <w:pPr>
        <w:pStyle w:val="xmsonormal"/>
        <w:shd w:val="clear" w:color="auto" w:fill="FFFFFF"/>
        <w:spacing w:before="0" w:beforeAutospacing="0" w:after="0" w:afterAutospacing="0"/>
        <w:rPr>
          <w:rFonts w:asciiTheme="minorHAnsi" w:hAnsiTheme="minorHAnsi" w:cstheme="minorHAnsi"/>
          <w:color w:val="201F1E"/>
        </w:rPr>
      </w:pPr>
    </w:p>
    <w:p w14:paraId="2C6FD78E" w14:textId="77777777" w:rsidR="00CA4342" w:rsidRPr="00361D33" w:rsidRDefault="00CA4342" w:rsidP="009A6D79">
      <w:pPr>
        <w:pStyle w:val="xmsonormal"/>
        <w:shd w:val="clear" w:color="auto" w:fill="FFFFFF"/>
        <w:spacing w:before="0" w:beforeAutospacing="0" w:after="0" w:afterAutospacing="0"/>
        <w:rPr>
          <w:rFonts w:asciiTheme="minorHAnsi" w:hAnsiTheme="minorHAnsi" w:cstheme="minorHAnsi"/>
          <w:color w:val="201F1E"/>
          <w:u w:val="single"/>
        </w:rPr>
      </w:pPr>
      <w:r w:rsidRPr="00361D33">
        <w:rPr>
          <w:rFonts w:asciiTheme="minorHAnsi" w:hAnsiTheme="minorHAnsi" w:cstheme="minorHAnsi"/>
          <w:color w:val="201F1E"/>
          <w:u w:val="single"/>
        </w:rPr>
        <w:t>Sensitivity analyses</w:t>
      </w:r>
    </w:p>
    <w:p w14:paraId="59AD29FE" w14:textId="5685D0D9" w:rsidR="00CA4342" w:rsidRDefault="00CA4342" w:rsidP="009A6D79">
      <w:pPr>
        <w:pStyle w:val="xmsonormal"/>
        <w:shd w:val="clear" w:color="auto" w:fill="FFFFFF"/>
        <w:spacing w:before="0" w:beforeAutospacing="0" w:after="0" w:afterAutospacing="0"/>
        <w:rPr>
          <w:rFonts w:asciiTheme="minorHAnsi" w:hAnsiTheme="minorHAnsi" w:cstheme="minorHAnsi"/>
          <w:color w:val="201F1E"/>
        </w:rPr>
      </w:pPr>
      <w:r w:rsidRPr="00361D33">
        <w:rPr>
          <w:rFonts w:asciiTheme="minorHAnsi" w:hAnsiTheme="minorHAnsi" w:cstheme="minorHAnsi"/>
          <w:color w:val="201F1E"/>
        </w:rPr>
        <w:t xml:space="preserve">i) Higher baseline </w:t>
      </w:r>
      <w:r w:rsidRPr="00361D33">
        <w:rPr>
          <w:rFonts w:asciiTheme="minorHAnsi" w:hAnsiTheme="minorHAnsi" w:cstheme="minorHAnsi"/>
          <w:i/>
          <w:color w:val="201F1E"/>
        </w:rPr>
        <w:t>R</w:t>
      </w:r>
      <w:r w:rsidRPr="00361D33">
        <w:rPr>
          <w:rFonts w:asciiTheme="minorHAnsi" w:hAnsiTheme="minorHAnsi" w:cstheme="minorHAnsi"/>
          <w:color w:val="201F1E"/>
          <w:vertAlign w:val="subscript"/>
        </w:rPr>
        <w:t>0</w:t>
      </w:r>
      <w:r w:rsidR="00DF6FA5">
        <w:rPr>
          <w:rFonts w:asciiTheme="minorHAnsi" w:hAnsiTheme="minorHAnsi" w:cstheme="minorHAnsi"/>
          <w:color w:val="201F1E"/>
        </w:rPr>
        <w:t xml:space="preserve"> = 2.8</w:t>
      </w:r>
      <w:r w:rsidR="00A15770">
        <w:rPr>
          <w:rFonts w:asciiTheme="minorHAnsi" w:hAnsiTheme="minorHAnsi" w:cstheme="minorHAnsi"/>
          <w:color w:val="201F1E"/>
        </w:rPr>
        <w:t xml:space="preserve"> (cf. 1.7)</w:t>
      </w:r>
      <w:r w:rsidR="00DF6FA5">
        <w:rPr>
          <w:rFonts w:asciiTheme="minorHAnsi" w:hAnsiTheme="minorHAnsi" w:cstheme="minorHAnsi"/>
          <w:color w:val="201F1E"/>
        </w:rPr>
        <w:t>.</w:t>
      </w:r>
    </w:p>
    <w:p w14:paraId="6330D315" w14:textId="4C3F4B8F" w:rsidR="00E1196F" w:rsidRPr="00361D33" w:rsidRDefault="00D437C8" w:rsidP="009A6D79">
      <w:pPr>
        <w:pStyle w:val="xmsonormal"/>
        <w:shd w:val="clear" w:color="auto" w:fill="FFFFFF"/>
        <w:spacing w:before="0" w:beforeAutospacing="0" w:after="0" w:afterAutospacing="0"/>
        <w:rPr>
          <w:rFonts w:asciiTheme="minorHAnsi" w:hAnsiTheme="minorHAnsi" w:cstheme="minorHAnsi"/>
          <w:color w:val="201F1E"/>
        </w:rPr>
      </w:pPr>
      <w:r>
        <w:rPr>
          <w:rFonts w:asciiTheme="minorHAnsi" w:hAnsiTheme="minorHAnsi" w:cstheme="minorHAnsi"/>
          <w:color w:val="201F1E"/>
        </w:rPr>
        <w:lastRenderedPageBreak/>
        <w:t xml:space="preserve">Requires higher </w:t>
      </w:r>
      <w:r w:rsidR="00802515">
        <w:rPr>
          <w:rFonts w:asciiTheme="minorHAnsi" w:hAnsiTheme="minorHAnsi" w:cstheme="minorHAnsi"/>
          <w:color w:val="201F1E"/>
        </w:rPr>
        <w:t>shielding efficacy</w:t>
      </w:r>
      <w:r>
        <w:rPr>
          <w:rFonts w:asciiTheme="minorHAnsi" w:hAnsiTheme="minorHAnsi" w:cstheme="minorHAnsi"/>
          <w:color w:val="201F1E"/>
        </w:rPr>
        <w:t xml:space="preserve"> (close to 100%) to achieve similar outcome (as peak </w:t>
      </w:r>
      <w:r w:rsidRPr="004E0FB3">
        <w:rPr>
          <w:rFonts w:asciiTheme="minorHAnsi" w:hAnsiTheme="minorHAnsi" w:cstheme="minorHAnsi"/>
          <w:i/>
          <w:color w:val="201F1E"/>
        </w:rPr>
        <w:t>I</w:t>
      </w:r>
      <w:r w:rsidR="00DF6FA5">
        <w:rPr>
          <w:rFonts w:asciiTheme="minorHAnsi" w:hAnsiTheme="minorHAnsi" w:cstheme="minorHAnsi"/>
          <w:i/>
          <w:color w:val="201F1E"/>
          <w:vertAlign w:val="subscript"/>
        </w:rPr>
        <w:t>nv</w:t>
      </w:r>
      <w:r>
        <w:rPr>
          <w:rFonts w:asciiTheme="minorHAnsi" w:hAnsiTheme="minorHAnsi" w:cstheme="minorHAnsi"/>
          <w:color w:val="201F1E"/>
        </w:rPr>
        <w:t xml:space="preserve"> value).</w:t>
      </w:r>
    </w:p>
    <w:p w14:paraId="631EB65A" w14:textId="77777777" w:rsidR="00CA4342" w:rsidRPr="00361D33" w:rsidRDefault="00CA4342" w:rsidP="009A6D79">
      <w:pPr>
        <w:pStyle w:val="xmsonormal"/>
        <w:shd w:val="clear" w:color="auto" w:fill="FFFFFF"/>
        <w:spacing w:before="0" w:beforeAutospacing="0" w:after="0" w:afterAutospacing="0"/>
        <w:rPr>
          <w:rFonts w:asciiTheme="minorHAnsi" w:hAnsiTheme="minorHAnsi" w:cstheme="minorHAnsi"/>
          <w:color w:val="201F1E"/>
        </w:rPr>
      </w:pPr>
    </w:p>
    <w:p w14:paraId="0DCE10F3" w14:textId="78BAF3DB" w:rsidR="00E1196F" w:rsidRDefault="00CA4342" w:rsidP="009A6D79">
      <w:pPr>
        <w:pStyle w:val="xmsonormal"/>
        <w:shd w:val="clear" w:color="auto" w:fill="FFFFFF"/>
        <w:spacing w:before="0" w:beforeAutospacing="0" w:after="0" w:afterAutospacing="0"/>
        <w:rPr>
          <w:rFonts w:asciiTheme="minorHAnsi" w:hAnsiTheme="minorHAnsi" w:cstheme="minorHAnsi"/>
          <w:color w:val="201F1E"/>
        </w:rPr>
      </w:pPr>
      <w:r w:rsidRPr="00361D33">
        <w:rPr>
          <w:rFonts w:asciiTheme="minorHAnsi" w:hAnsiTheme="minorHAnsi" w:cstheme="minorHAnsi"/>
          <w:color w:val="201F1E"/>
        </w:rPr>
        <w:t xml:space="preserve">ii) </w:t>
      </w:r>
      <w:r w:rsidR="00E1196F">
        <w:rPr>
          <w:rFonts w:asciiTheme="minorHAnsi" w:hAnsiTheme="minorHAnsi" w:cstheme="minorHAnsi"/>
          <w:color w:val="201F1E"/>
        </w:rPr>
        <w:t xml:space="preserve">Different </w:t>
      </w:r>
      <w:r w:rsidR="00C2732A">
        <w:rPr>
          <w:rFonts w:asciiTheme="minorHAnsi" w:hAnsiTheme="minorHAnsi" w:cstheme="minorHAnsi"/>
          <w:color w:val="201F1E"/>
        </w:rPr>
        <w:t>intervention points</w:t>
      </w:r>
      <w:r w:rsidR="00656FDA">
        <w:rPr>
          <w:rFonts w:asciiTheme="minorHAnsi" w:hAnsiTheme="minorHAnsi" w:cstheme="minorHAnsi"/>
          <w:color w:val="201F1E"/>
        </w:rPr>
        <w:t xml:space="preserve"> (equivalent to ±25 days start time)</w:t>
      </w:r>
    </w:p>
    <w:p w14:paraId="356D0309" w14:textId="0769B047" w:rsidR="00E1196F" w:rsidRDefault="00656FDA" w:rsidP="009A6D79">
      <w:pPr>
        <w:pStyle w:val="xmsonormal"/>
        <w:shd w:val="clear" w:color="auto" w:fill="FFFFFF"/>
        <w:spacing w:before="0" w:beforeAutospacing="0" w:after="0" w:afterAutospacing="0"/>
        <w:rPr>
          <w:rFonts w:asciiTheme="minorHAnsi" w:hAnsiTheme="minorHAnsi" w:cstheme="minorHAnsi"/>
          <w:color w:val="201F1E"/>
        </w:rPr>
      </w:pPr>
      <w:r>
        <w:rPr>
          <w:rFonts w:asciiTheme="minorHAnsi" w:hAnsiTheme="minorHAnsi" w:cstheme="minorHAnsi"/>
          <w:color w:val="201F1E"/>
        </w:rPr>
        <w:t xml:space="preserve">Timing is important. For very effective interventions (&gt;=80%) if the intervention point is 25 days earlier or later then the cumulative </w:t>
      </w:r>
      <w:r w:rsidRPr="004E0FB3">
        <w:rPr>
          <w:rFonts w:asciiTheme="minorHAnsi" w:hAnsiTheme="minorHAnsi" w:cstheme="minorHAnsi"/>
          <w:i/>
          <w:color w:val="201F1E"/>
        </w:rPr>
        <w:t>I</w:t>
      </w:r>
      <w:r w:rsidR="00DF6FA5">
        <w:rPr>
          <w:rFonts w:asciiTheme="minorHAnsi" w:hAnsiTheme="minorHAnsi" w:cstheme="minorHAnsi"/>
          <w:i/>
          <w:color w:val="201F1E"/>
          <w:vertAlign w:val="subscript"/>
        </w:rPr>
        <w:t>v</w:t>
      </w:r>
      <w:r>
        <w:rPr>
          <w:rFonts w:asciiTheme="minorHAnsi" w:hAnsiTheme="minorHAnsi" w:cstheme="minorHAnsi"/>
          <w:color w:val="201F1E"/>
        </w:rPr>
        <w:t xml:space="preserve"> is higher. However, peak </w:t>
      </w:r>
      <w:r w:rsidR="00DF6FA5" w:rsidRPr="004E0FB3">
        <w:rPr>
          <w:rFonts w:asciiTheme="minorHAnsi" w:hAnsiTheme="minorHAnsi" w:cstheme="minorHAnsi"/>
          <w:i/>
          <w:color w:val="201F1E"/>
        </w:rPr>
        <w:t>I</w:t>
      </w:r>
      <w:r w:rsidR="00DF6FA5">
        <w:rPr>
          <w:rFonts w:asciiTheme="minorHAnsi" w:hAnsiTheme="minorHAnsi" w:cstheme="minorHAnsi"/>
          <w:i/>
          <w:color w:val="201F1E"/>
          <w:vertAlign w:val="subscript"/>
        </w:rPr>
        <w:t>v</w:t>
      </w:r>
      <w:r w:rsidR="00DF6FA5">
        <w:rPr>
          <w:rFonts w:asciiTheme="minorHAnsi" w:hAnsiTheme="minorHAnsi" w:cstheme="minorHAnsi"/>
          <w:color w:val="201F1E"/>
        </w:rPr>
        <w:t xml:space="preserve"> </w:t>
      </w:r>
      <w:r>
        <w:rPr>
          <w:rFonts w:asciiTheme="minorHAnsi" w:hAnsiTheme="minorHAnsi" w:cstheme="minorHAnsi"/>
          <w:color w:val="201F1E"/>
        </w:rPr>
        <w:t>is lower for an earlier intervention point. [In practice, the position of the intervention point on the epidemic curve is uncertain].</w:t>
      </w:r>
    </w:p>
    <w:p w14:paraId="321A320F" w14:textId="77777777" w:rsidR="00313169" w:rsidRDefault="00313169" w:rsidP="009A6D79">
      <w:pPr>
        <w:pStyle w:val="xmsonormal"/>
        <w:shd w:val="clear" w:color="auto" w:fill="FFFFFF"/>
        <w:spacing w:before="0" w:beforeAutospacing="0" w:after="0" w:afterAutospacing="0"/>
        <w:rPr>
          <w:rFonts w:asciiTheme="minorHAnsi" w:hAnsiTheme="minorHAnsi" w:cstheme="minorHAnsi"/>
          <w:color w:val="201F1E"/>
        </w:rPr>
      </w:pPr>
    </w:p>
    <w:p w14:paraId="31FF2F5C" w14:textId="65805D19" w:rsidR="00313169" w:rsidRDefault="00DF6FA5" w:rsidP="009A6D79">
      <w:pPr>
        <w:pStyle w:val="xmsonormal"/>
        <w:shd w:val="clear" w:color="auto" w:fill="FFFFFF"/>
        <w:spacing w:before="0" w:beforeAutospacing="0" w:after="0" w:afterAutospacing="0"/>
        <w:rPr>
          <w:rFonts w:asciiTheme="minorHAnsi" w:hAnsiTheme="minorHAnsi" w:cstheme="minorHAnsi"/>
          <w:color w:val="201F1E"/>
        </w:rPr>
      </w:pPr>
      <w:r>
        <w:rPr>
          <w:rFonts w:asciiTheme="minorHAnsi" w:hAnsiTheme="minorHAnsi" w:cstheme="minorHAnsi"/>
          <w:color w:val="201F1E"/>
        </w:rPr>
        <w:t>i</w:t>
      </w:r>
      <w:r w:rsidR="00435260">
        <w:rPr>
          <w:rFonts w:asciiTheme="minorHAnsi" w:hAnsiTheme="minorHAnsi" w:cstheme="minorHAnsi"/>
          <w:color w:val="201F1E"/>
        </w:rPr>
        <w:t>ii</w:t>
      </w:r>
      <w:r w:rsidR="00313169">
        <w:rPr>
          <w:rFonts w:asciiTheme="minorHAnsi" w:hAnsiTheme="minorHAnsi" w:cstheme="minorHAnsi"/>
          <w:color w:val="201F1E"/>
        </w:rPr>
        <w:t>) SIS</w:t>
      </w:r>
      <w:r w:rsidR="007E29AD">
        <w:rPr>
          <w:rFonts w:asciiTheme="minorHAnsi" w:hAnsiTheme="minorHAnsi" w:cstheme="minorHAnsi"/>
          <w:color w:val="201F1E"/>
        </w:rPr>
        <w:t xml:space="preserve"> or SIR</w:t>
      </w:r>
      <w:r w:rsidR="00313169">
        <w:rPr>
          <w:rFonts w:asciiTheme="minorHAnsi" w:hAnsiTheme="minorHAnsi" w:cstheme="minorHAnsi"/>
          <w:color w:val="201F1E"/>
        </w:rPr>
        <w:t xml:space="preserve"> not SIR</w:t>
      </w:r>
      <w:r w:rsidR="009C4463">
        <w:rPr>
          <w:rFonts w:asciiTheme="minorHAnsi" w:hAnsiTheme="minorHAnsi" w:cstheme="minorHAnsi"/>
          <w:color w:val="201F1E"/>
        </w:rPr>
        <w:t>S</w:t>
      </w:r>
    </w:p>
    <w:p w14:paraId="25C8A1F5" w14:textId="34363183" w:rsidR="005D3898" w:rsidRDefault="007E29AD" w:rsidP="00802515">
      <w:pPr>
        <w:pStyle w:val="xmsonormal"/>
        <w:shd w:val="clear" w:color="auto" w:fill="FFFFFF"/>
        <w:spacing w:before="0" w:beforeAutospacing="0" w:after="0" w:afterAutospacing="0"/>
        <w:rPr>
          <w:rFonts w:asciiTheme="minorHAnsi" w:hAnsiTheme="minorHAnsi" w:cstheme="minorHAnsi"/>
          <w:color w:val="201F1E"/>
        </w:rPr>
      </w:pPr>
      <w:r>
        <w:rPr>
          <w:rFonts w:asciiTheme="minorHAnsi" w:hAnsiTheme="minorHAnsi" w:cstheme="minorHAnsi"/>
          <w:color w:val="201F1E"/>
        </w:rPr>
        <w:t>This makes a very substantial difference. In the SIS case there is no herd immunity and, in the simplest scenario, enhanced shielding must be maintained indefinitely</w:t>
      </w:r>
      <w:r w:rsidR="005D3898">
        <w:rPr>
          <w:rFonts w:asciiTheme="minorHAnsi" w:hAnsiTheme="minorHAnsi" w:cstheme="minorHAnsi"/>
          <w:color w:val="201F1E"/>
        </w:rPr>
        <w:t>.</w:t>
      </w:r>
    </w:p>
    <w:p w14:paraId="1CF9FD10" w14:textId="77777777" w:rsidR="005D3898" w:rsidRDefault="005D3898" w:rsidP="00802515">
      <w:pPr>
        <w:pStyle w:val="xmsonormal"/>
        <w:shd w:val="clear" w:color="auto" w:fill="FFFFFF"/>
        <w:spacing w:before="0" w:beforeAutospacing="0" w:after="0" w:afterAutospacing="0"/>
        <w:rPr>
          <w:rFonts w:asciiTheme="minorHAnsi" w:hAnsiTheme="minorHAnsi" w:cstheme="minorHAnsi"/>
          <w:color w:val="201F1E"/>
        </w:rPr>
      </w:pPr>
    </w:p>
    <w:p w14:paraId="3D6E061C" w14:textId="08807E06" w:rsidR="005D3898" w:rsidRDefault="00435260" w:rsidP="00802515">
      <w:pPr>
        <w:pStyle w:val="xmsonormal"/>
        <w:shd w:val="clear" w:color="auto" w:fill="FFFFFF"/>
        <w:spacing w:before="0" w:beforeAutospacing="0" w:after="0" w:afterAutospacing="0"/>
        <w:rPr>
          <w:rFonts w:asciiTheme="minorHAnsi" w:hAnsiTheme="minorHAnsi" w:cstheme="minorHAnsi"/>
          <w:color w:val="201F1E"/>
        </w:rPr>
      </w:pPr>
      <w:r>
        <w:rPr>
          <w:rFonts w:asciiTheme="minorHAnsi" w:hAnsiTheme="minorHAnsi" w:cstheme="minorHAnsi"/>
          <w:color w:val="201F1E"/>
        </w:rPr>
        <w:t>i</w:t>
      </w:r>
      <w:r w:rsidR="005D3898">
        <w:rPr>
          <w:rFonts w:asciiTheme="minorHAnsi" w:hAnsiTheme="minorHAnsi" w:cstheme="minorHAnsi"/>
          <w:color w:val="201F1E"/>
        </w:rPr>
        <w:t>v)</w:t>
      </w:r>
      <w:r w:rsidR="007E29AD">
        <w:rPr>
          <w:rFonts w:asciiTheme="minorHAnsi" w:hAnsiTheme="minorHAnsi" w:cstheme="minorHAnsi"/>
          <w:color w:val="201F1E"/>
        </w:rPr>
        <w:t>.</w:t>
      </w:r>
      <w:r w:rsidR="005D3898">
        <w:rPr>
          <w:rFonts w:asciiTheme="minorHAnsi" w:hAnsiTheme="minorHAnsi" w:cstheme="minorHAnsi"/>
          <w:color w:val="201F1E"/>
        </w:rPr>
        <w:t xml:space="preserve"> Changes to the fraction vulnerable, </w:t>
      </w:r>
      <w:r w:rsidR="005D3898" w:rsidRPr="005D3898">
        <w:rPr>
          <w:rFonts w:ascii="Calibri" w:hAnsi="Calibri" w:cs="Calibri"/>
          <w:i/>
          <w:color w:val="201F1E"/>
        </w:rPr>
        <w:t>f</w:t>
      </w:r>
      <w:r w:rsidR="005D3898" w:rsidRPr="005D3898">
        <w:rPr>
          <w:rFonts w:ascii="Calibri" w:hAnsi="Calibri" w:cs="Calibri"/>
          <w:i/>
          <w:color w:val="201F1E"/>
          <w:vertAlign w:val="subscript"/>
        </w:rPr>
        <w:t>v</w:t>
      </w:r>
    </w:p>
    <w:p w14:paraId="40ED3BF6" w14:textId="682DA00D" w:rsidR="00FD7BFA" w:rsidRDefault="005D3898" w:rsidP="00802515">
      <w:pPr>
        <w:pStyle w:val="xmsonormal"/>
        <w:shd w:val="clear" w:color="auto" w:fill="FFFFFF"/>
        <w:spacing w:before="0" w:beforeAutospacing="0" w:after="0" w:afterAutospacing="0"/>
      </w:pPr>
      <w:r>
        <w:rPr>
          <w:rFonts w:asciiTheme="minorHAnsi" w:hAnsiTheme="minorHAnsi" w:cstheme="minorHAnsi"/>
          <w:color w:val="201F1E"/>
        </w:rPr>
        <w:t xml:space="preserve">In the </w:t>
      </w:r>
      <w:r w:rsidR="00DF6FA5">
        <w:rPr>
          <w:rFonts w:asciiTheme="minorHAnsi" w:hAnsiTheme="minorHAnsi" w:cstheme="minorHAnsi"/>
          <w:color w:val="201F1E"/>
        </w:rPr>
        <w:t>SIR</w:t>
      </w:r>
      <w:r>
        <w:rPr>
          <w:rFonts w:asciiTheme="minorHAnsi" w:hAnsiTheme="minorHAnsi" w:cstheme="minorHAnsi"/>
          <w:color w:val="201F1E"/>
        </w:rPr>
        <w:t xml:space="preserve"> scenarios the lower</w:t>
      </w:r>
      <w:r>
        <w:rPr>
          <w:rFonts w:ascii="Calibri" w:hAnsi="Calibri" w:cs="Calibri"/>
          <w:color w:val="201F1E"/>
        </w:rPr>
        <w:t xml:space="preserve"> </w:t>
      </w:r>
      <w:r w:rsidRPr="005D3898">
        <w:rPr>
          <w:rFonts w:ascii="Calibri" w:hAnsi="Calibri" w:cs="Calibri"/>
          <w:i/>
          <w:color w:val="201F1E"/>
        </w:rPr>
        <w:t>f</w:t>
      </w:r>
      <w:r w:rsidRPr="005D3898">
        <w:rPr>
          <w:rFonts w:ascii="Calibri" w:hAnsi="Calibri" w:cs="Calibri"/>
          <w:i/>
          <w:color w:val="201F1E"/>
          <w:vertAlign w:val="subscript"/>
        </w:rPr>
        <w:t>v</w:t>
      </w:r>
      <w:r>
        <w:rPr>
          <w:rFonts w:asciiTheme="minorHAnsi" w:hAnsiTheme="minorHAnsi" w:cstheme="minorHAnsi"/>
          <w:color w:val="201F1E"/>
        </w:rPr>
        <w:t xml:space="preserve"> the more effective the</w:t>
      </w:r>
      <w:r w:rsidR="00DF6FA5">
        <w:rPr>
          <w:rFonts w:asciiTheme="minorHAnsi" w:hAnsiTheme="minorHAnsi" w:cstheme="minorHAnsi"/>
          <w:color w:val="201F1E"/>
        </w:rPr>
        <w:t xml:space="preserve"> intervention. However, for SIRS</w:t>
      </w:r>
      <w:r>
        <w:rPr>
          <w:rFonts w:asciiTheme="minorHAnsi" w:hAnsiTheme="minorHAnsi" w:cstheme="minorHAnsi"/>
          <w:color w:val="201F1E"/>
        </w:rPr>
        <w:t xml:space="preserve"> scenarios the post-intervention dynamics are much more complex and might be very difficult to predict in practice</w:t>
      </w:r>
      <w:r w:rsidR="004E0FB3">
        <w:rPr>
          <w:rFonts w:asciiTheme="minorHAnsi" w:hAnsiTheme="minorHAnsi" w:cstheme="minorHAnsi"/>
          <w:color w:val="201F1E"/>
        </w:rPr>
        <w:t>.</w:t>
      </w:r>
      <w:r>
        <w:rPr>
          <w:rFonts w:asciiTheme="minorHAnsi" w:hAnsiTheme="minorHAnsi" w:cstheme="minorHAnsi"/>
          <w:color w:val="201F1E"/>
        </w:rPr>
        <w:t xml:space="preserve"> </w:t>
      </w:r>
      <w:r w:rsidR="00FD7BFA" w:rsidRPr="00153EBE">
        <w:t xml:space="preserve"> </w:t>
      </w:r>
    </w:p>
    <w:p w14:paraId="68221366" w14:textId="77777777" w:rsidR="005D3898" w:rsidRPr="00802515" w:rsidRDefault="005D3898" w:rsidP="00802515">
      <w:pPr>
        <w:pStyle w:val="xmsonormal"/>
        <w:shd w:val="clear" w:color="auto" w:fill="FFFFFF"/>
        <w:spacing w:before="0" w:beforeAutospacing="0" w:after="0" w:afterAutospacing="0"/>
        <w:rPr>
          <w:rFonts w:asciiTheme="minorHAnsi" w:hAnsiTheme="minorHAnsi" w:cstheme="minorHAnsi"/>
          <w:color w:val="201F1E"/>
        </w:rPr>
      </w:pPr>
    </w:p>
    <w:p w14:paraId="7E4F1162" w14:textId="77777777" w:rsidR="00924D07" w:rsidRPr="00153EBE" w:rsidRDefault="00924D07">
      <w:pPr>
        <w:rPr>
          <w:sz w:val="24"/>
          <w:szCs w:val="24"/>
        </w:rPr>
      </w:pPr>
    </w:p>
    <w:sectPr w:rsidR="00924D07" w:rsidRPr="00153EB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rk Woolhouse" w:date="2020-04-12T16:47:00Z" w:initials="MW">
    <w:p w14:paraId="3F1C5B49" w14:textId="783C221C" w:rsidR="00453A00" w:rsidRDefault="00453A00">
      <w:pPr>
        <w:pStyle w:val="CommentText"/>
      </w:pPr>
      <w:r>
        <w:rPr>
          <w:rStyle w:val="CommentReference"/>
        </w:rPr>
        <w:annotationRef/>
      </w:r>
      <w:r>
        <w:t>Can we shade the ES period please</w:t>
      </w:r>
    </w:p>
  </w:comment>
  <w:comment w:id="3" w:author="Alexander Morgan" w:date="2020-04-12T15:34:00Z" w:initials="AM">
    <w:p w14:paraId="5E2EC7C5" w14:textId="63416253" w:rsidR="00734CA2" w:rsidRDefault="00734CA2">
      <w:pPr>
        <w:pStyle w:val="CommentText"/>
      </w:pPr>
      <w:r>
        <w:rPr>
          <w:rStyle w:val="CommentReference"/>
        </w:rPr>
        <w:annotationRef/>
      </w:r>
      <w:r>
        <w:t>Should we keep this? For a SIRS model?</w:t>
      </w:r>
    </w:p>
  </w:comment>
  <w:comment w:id="4" w:author="Mark Woolhouse" w:date="2020-04-12T16:27:00Z" w:initials="MW">
    <w:p w14:paraId="03BDEC8E" w14:textId="26DD5E08" w:rsidR="008A6AE6" w:rsidRDefault="008A6AE6">
      <w:pPr>
        <w:pStyle w:val="CommentText"/>
      </w:pPr>
      <w:r>
        <w:rPr>
          <w:rStyle w:val="CommentReference"/>
        </w:rPr>
        <w:annotationRef/>
      </w:r>
      <w:r>
        <w:t>Yes I think so as it’s now not apparent from the R curve</w:t>
      </w:r>
    </w:p>
  </w:comment>
  <w:comment w:id="14" w:author="Mark Woolhouse" w:date="2020-04-12T16:47:00Z" w:initials="MW">
    <w:p w14:paraId="35F580B0" w14:textId="588983BC" w:rsidR="00453A00" w:rsidRDefault="00453A00">
      <w:pPr>
        <w:pStyle w:val="CommentText"/>
      </w:pPr>
      <w:r>
        <w:rPr>
          <w:rStyle w:val="CommentReference"/>
        </w:rPr>
        <w:annotationRef/>
      </w:r>
      <w:r>
        <w:t>Ditto re shading</w:t>
      </w:r>
    </w:p>
  </w:comment>
  <w:comment w:id="20" w:author="Mark Woolhouse" w:date="2020-04-12T16:48:00Z" w:initials="MW">
    <w:p w14:paraId="2B7F9171" w14:textId="3BD20563" w:rsidR="00DF6FA5" w:rsidRDefault="00DF6FA5">
      <w:pPr>
        <w:pStyle w:val="CommentText"/>
      </w:pPr>
      <w:r>
        <w:rPr>
          <w:rStyle w:val="CommentReference"/>
        </w:rPr>
        <w:annotationRef/>
      </w:r>
      <w:r>
        <w:t>We were going to output two R curves I think, consistent with the diagram</w:t>
      </w:r>
    </w:p>
    <w:p w14:paraId="40E92B2F" w14:textId="77777777" w:rsidR="00453A00" w:rsidRDefault="00453A00">
      <w:pPr>
        <w:pStyle w:val="CommentText"/>
      </w:pPr>
    </w:p>
    <w:p w14:paraId="4C2A8DCE" w14:textId="607E7B2B" w:rsidR="00453A00" w:rsidRDefault="00453A00">
      <w:pPr>
        <w:pStyle w:val="CommentText"/>
      </w:pPr>
      <w:r>
        <w:t>Also with shading</w:t>
      </w:r>
    </w:p>
  </w:comment>
  <w:comment w:id="22" w:author="Mark Woolhouse" w:date="2020-04-12T16:48:00Z" w:initials="MW">
    <w:p w14:paraId="56557BD8" w14:textId="6BBCB142" w:rsidR="00453A00" w:rsidRDefault="00453A00">
      <w:pPr>
        <w:pStyle w:val="CommentText"/>
      </w:pPr>
      <w:r>
        <w:rPr>
          <w:rStyle w:val="CommentReference"/>
        </w:rPr>
        <w:annotationRef/>
      </w:r>
      <w:r>
        <w:t>Will need new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1C5B49" w15:done="1"/>
  <w15:commentEx w15:paraId="5E2EC7C5" w15:done="1"/>
  <w15:commentEx w15:paraId="03BDEC8E" w15:done="1"/>
  <w15:commentEx w15:paraId="35F580B0" w15:done="1"/>
  <w15:commentEx w15:paraId="4C2A8DCE" w15:done="1"/>
  <w15:commentEx w15:paraId="56557BD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DB38D" w16cex:dateUtc="2020-04-12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1C5B49" w16cid:durableId="223DDF4D"/>
  <w16cid:commentId w16cid:paraId="5E2EC7C5" w16cid:durableId="223DB38D"/>
  <w16cid:commentId w16cid:paraId="03BDEC8E" w16cid:durableId="223DDF4F"/>
  <w16cid:commentId w16cid:paraId="35F580B0" w16cid:durableId="223DDF50"/>
  <w16cid:commentId w16cid:paraId="4C2A8DCE" w16cid:durableId="223DDF51"/>
  <w16cid:commentId w16cid:paraId="56557BD8" w16cid:durableId="223DDF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ander Morgan">
    <w15:presenceInfo w15:providerId="Windows Live" w15:userId="1a43674bc61a3a3e"/>
  </w15:person>
  <w15:person w15:author="VAN BUNNIK Bram">
    <w15:presenceInfo w15:providerId="AD" w15:userId="S-1-5-21-861567501-1417001333-682003330-466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D07"/>
    <w:rsid w:val="00007D2E"/>
    <w:rsid w:val="00015AB5"/>
    <w:rsid w:val="000B4FFF"/>
    <w:rsid w:val="0010129A"/>
    <w:rsid w:val="00134307"/>
    <w:rsid w:val="00150788"/>
    <w:rsid w:val="00153EBE"/>
    <w:rsid w:val="0016131A"/>
    <w:rsid w:val="001658A5"/>
    <w:rsid w:val="00184480"/>
    <w:rsid w:val="0028556D"/>
    <w:rsid w:val="00290A6F"/>
    <w:rsid w:val="0029471B"/>
    <w:rsid w:val="00313169"/>
    <w:rsid w:val="00335C01"/>
    <w:rsid w:val="00356055"/>
    <w:rsid w:val="00361D33"/>
    <w:rsid w:val="003A360B"/>
    <w:rsid w:val="003E183B"/>
    <w:rsid w:val="00407E8B"/>
    <w:rsid w:val="004212BF"/>
    <w:rsid w:val="004228A1"/>
    <w:rsid w:val="00435023"/>
    <w:rsid w:val="00435260"/>
    <w:rsid w:val="00453A00"/>
    <w:rsid w:val="004E0FB3"/>
    <w:rsid w:val="005C6891"/>
    <w:rsid w:val="005D3898"/>
    <w:rsid w:val="00602FC1"/>
    <w:rsid w:val="00656FDA"/>
    <w:rsid w:val="006B7306"/>
    <w:rsid w:val="006D2E68"/>
    <w:rsid w:val="00700ACC"/>
    <w:rsid w:val="00734CA2"/>
    <w:rsid w:val="007B2CA2"/>
    <w:rsid w:val="007E29AD"/>
    <w:rsid w:val="00802515"/>
    <w:rsid w:val="008263BA"/>
    <w:rsid w:val="008A6AE6"/>
    <w:rsid w:val="00924D07"/>
    <w:rsid w:val="00974257"/>
    <w:rsid w:val="009A6D79"/>
    <w:rsid w:val="009C4463"/>
    <w:rsid w:val="00A15770"/>
    <w:rsid w:val="00A7228A"/>
    <w:rsid w:val="00B17568"/>
    <w:rsid w:val="00B47369"/>
    <w:rsid w:val="00B80205"/>
    <w:rsid w:val="00B9705F"/>
    <w:rsid w:val="00C163F4"/>
    <w:rsid w:val="00C24CC9"/>
    <w:rsid w:val="00C2732A"/>
    <w:rsid w:val="00C34A6E"/>
    <w:rsid w:val="00C809C7"/>
    <w:rsid w:val="00C95424"/>
    <w:rsid w:val="00CA4342"/>
    <w:rsid w:val="00CF4DF0"/>
    <w:rsid w:val="00D1297B"/>
    <w:rsid w:val="00D40B11"/>
    <w:rsid w:val="00D437C8"/>
    <w:rsid w:val="00D94366"/>
    <w:rsid w:val="00DF6FA5"/>
    <w:rsid w:val="00E1196F"/>
    <w:rsid w:val="00E64FA5"/>
    <w:rsid w:val="00F342CC"/>
    <w:rsid w:val="00F36962"/>
    <w:rsid w:val="00FC7D8A"/>
    <w:rsid w:val="00FD7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6EC7"/>
  <w15:docId w15:val="{730B1D8D-B22F-4657-943C-FD9FAE32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9A6D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C7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D8A"/>
    <w:rPr>
      <w:rFonts w:ascii="Tahoma" w:hAnsi="Tahoma" w:cs="Tahoma"/>
      <w:sz w:val="16"/>
      <w:szCs w:val="16"/>
    </w:rPr>
  </w:style>
  <w:style w:type="character" w:styleId="Hyperlink">
    <w:name w:val="Hyperlink"/>
    <w:basedOn w:val="DefaultParagraphFont"/>
    <w:uiPriority w:val="99"/>
    <w:unhideWhenUsed/>
    <w:rsid w:val="00361D33"/>
    <w:rPr>
      <w:color w:val="0000FF"/>
      <w:u w:val="single"/>
    </w:rPr>
  </w:style>
  <w:style w:type="character" w:styleId="CommentReference">
    <w:name w:val="annotation reference"/>
    <w:basedOn w:val="DefaultParagraphFont"/>
    <w:uiPriority w:val="99"/>
    <w:semiHidden/>
    <w:unhideWhenUsed/>
    <w:rsid w:val="0016131A"/>
    <w:rPr>
      <w:sz w:val="16"/>
      <w:szCs w:val="16"/>
    </w:rPr>
  </w:style>
  <w:style w:type="paragraph" w:styleId="CommentText">
    <w:name w:val="annotation text"/>
    <w:basedOn w:val="Normal"/>
    <w:link w:val="CommentTextChar"/>
    <w:uiPriority w:val="99"/>
    <w:semiHidden/>
    <w:unhideWhenUsed/>
    <w:rsid w:val="0016131A"/>
    <w:pPr>
      <w:spacing w:line="240" w:lineRule="auto"/>
    </w:pPr>
    <w:rPr>
      <w:sz w:val="20"/>
      <w:szCs w:val="20"/>
    </w:rPr>
  </w:style>
  <w:style w:type="character" w:customStyle="1" w:styleId="CommentTextChar">
    <w:name w:val="Comment Text Char"/>
    <w:basedOn w:val="DefaultParagraphFont"/>
    <w:link w:val="CommentText"/>
    <w:uiPriority w:val="99"/>
    <w:semiHidden/>
    <w:rsid w:val="0016131A"/>
    <w:rPr>
      <w:sz w:val="20"/>
      <w:szCs w:val="20"/>
    </w:rPr>
  </w:style>
  <w:style w:type="paragraph" w:styleId="CommentSubject">
    <w:name w:val="annotation subject"/>
    <w:basedOn w:val="CommentText"/>
    <w:next w:val="CommentText"/>
    <w:link w:val="CommentSubjectChar"/>
    <w:uiPriority w:val="99"/>
    <w:semiHidden/>
    <w:unhideWhenUsed/>
    <w:rsid w:val="0016131A"/>
    <w:rPr>
      <w:b/>
      <w:bCs/>
    </w:rPr>
  </w:style>
  <w:style w:type="character" w:customStyle="1" w:styleId="CommentSubjectChar">
    <w:name w:val="Comment Subject Char"/>
    <w:basedOn w:val="CommentTextChar"/>
    <w:link w:val="CommentSubject"/>
    <w:uiPriority w:val="99"/>
    <w:semiHidden/>
    <w:rsid w:val="0016131A"/>
    <w:rPr>
      <w:b/>
      <w:bCs/>
      <w:sz w:val="20"/>
      <w:szCs w:val="20"/>
    </w:rPr>
  </w:style>
  <w:style w:type="character" w:styleId="PlaceholderText">
    <w:name w:val="Placeholder Text"/>
    <w:basedOn w:val="DefaultParagraphFont"/>
    <w:uiPriority w:val="99"/>
    <w:semiHidden/>
    <w:rsid w:val="008263BA"/>
    <w:rPr>
      <w:color w:val="808080"/>
    </w:rPr>
  </w:style>
  <w:style w:type="paragraph" w:styleId="NormalWeb">
    <w:name w:val="Normal (Web)"/>
    <w:basedOn w:val="Normal"/>
    <w:uiPriority w:val="99"/>
    <w:semiHidden/>
    <w:unhideWhenUsed/>
    <w:rsid w:val="008263B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962801">
      <w:bodyDiv w:val="1"/>
      <w:marLeft w:val="0"/>
      <w:marRight w:val="0"/>
      <w:marTop w:val="0"/>
      <w:marBottom w:val="0"/>
      <w:divBdr>
        <w:top w:val="none" w:sz="0" w:space="0" w:color="auto"/>
        <w:left w:val="none" w:sz="0" w:space="0" w:color="auto"/>
        <w:bottom w:val="none" w:sz="0" w:space="0" w:color="auto"/>
        <w:right w:val="none" w:sz="0" w:space="0" w:color="auto"/>
      </w:divBdr>
    </w:div>
    <w:div w:id="144299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hyperlink" Target="https://github.com/bvbunnik/COVID-1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2371B-B7F9-4351-8D38-1639D0D1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Woolhouse</dc:creator>
  <cp:lastModifiedBy>Alexander Morgan</cp:lastModifiedBy>
  <cp:revision>4</cp:revision>
  <cp:lastPrinted>2020-04-01T16:08:00Z</cp:lastPrinted>
  <dcterms:created xsi:type="dcterms:W3CDTF">2020-04-12T17:41:00Z</dcterms:created>
  <dcterms:modified xsi:type="dcterms:W3CDTF">2020-04-12T17:48:00Z</dcterms:modified>
</cp:coreProperties>
</file>