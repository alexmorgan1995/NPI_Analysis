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8C62" w14:textId="231A96C7" w:rsidR="00CA5573" w:rsidRPr="00160384" w:rsidRDefault="008F687F" w:rsidP="00CA5573">
      <w:pPr>
        <w:pStyle w:val="NoSpacing"/>
        <w:jc w:val="center"/>
        <w:rPr>
          <w:rFonts w:eastAsiaTheme="minorEastAsia"/>
          <w:b/>
          <w:bCs/>
          <w:sz w:val="28"/>
          <w:szCs w:val="28"/>
          <w:u w:val="single"/>
        </w:rPr>
      </w:pPr>
      <w:r w:rsidRPr="00160384">
        <w:rPr>
          <w:rFonts w:eastAsiaTheme="minorEastAsia"/>
          <w:b/>
          <w:bCs/>
          <w:sz w:val="28"/>
          <w:szCs w:val="28"/>
          <w:u w:val="single"/>
        </w:rPr>
        <w:t>MODEL SUMMARY – ENHANCED SHIELDING</w:t>
      </w:r>
    </w:p>
    <w:p w14:paraId="44D2856D" w14:textId="77777777" w:rsidR="00BD55A2" w:rsidRDefault="00BD55A2" w:rsidP="00CA5573">
      <w:pPr>
        <w:pStyle w:val="NoSpacing"/>
        <w:rPr>
          <w:rFonts w:eastAsiaTheme="minorEastAsia"/>
          <w:b/>
          <w:bCs/>
          <w:u w:val="single"/>
        </w:rPr>
      </w:pPr>
    </w:p>
    <w:p w14:paraId="311C1001" w14:textId="77777777" w:rsidR="00130FBF" w:rsidRDefault="00130FBF" w:rsidP="00130FBF">
      <w:pPr>
        <w:pStyle w:val="NoSpacing"/>
        <w:rPr>
          <w:rFonts w:eastAsiaTheme="minorEastAsia"/>
          <w:b/>
          <w:bCs/>
          <w:u w:val="single"/>
        </w:rPr>
      </w:pPr>
    </w:p>
    <w:p w14:paraId="6A128F59" w14:textId="4EBC83E0" w:rsidR="005C7032" w:rsidRDefault="00DA5438" w:rsidP="00130FBF">
      <w:pPr>
        <w:pStyle w:val="NoSpacing"/>
        <w:jc w:val="center"/>
        <w:rPr>
          <w:rFonts w:eastAsiaTheme="minorEastAsia"/>
          <w:b/>
          <w:bCs/>
          <w:u w:val="single"/>
        </w:rPr>
      </w:pPr>
      <w:r>
        <w:rPr>
          <w:rFonts w:eastAsiaTheme="minorEastAsia"/>
          <w:b/>
          <w:bCs/>
          <w:u w:val="single"/>
        </w:rPr>
        <w:t>Description of Model Structure</w:t>
      </w:r>
    </w:p>
    <w:p w14:paraId="3B9A3B00" w14:textId="77777777" w:rsidR="005C7032" w:rsidRPr="005C7032" w:rsidRDefault="005C7032" w:rsidP="005C7032">
      <w:pPr>
        <w:pStyle w:val="NoSpacing"/>
        <w:rPr>
          <w:rFonts w:eastAsiaTheme="minorEastAsia"/>
          <w:b/>
          <w:bCs/>
          <w:u w:val="single"/>
        </w:rPr>
      </w:pPr>
    </w:p>
    <w:p w14:paraId="2D17E8FD" w14:textId="6FC52E47" w:rsidR="003050D8" w:rsidRDefault="005C7032" w:rsidP="005C7032">
      <w:pPr>
        <w:pStyle w:val="NoSpacing"/>
        <w:jc w:val="both"/>
      </w:pPr>
      <w:r>
        <w:t>A frequency-dependent SIRS-type model was used t</w:t>
      </w:r>
      <w:r w:rsidR="003050D8">
        <w:t>o explore the effect of enhanced shielding with three sub-populations being modelled</w:t>
      </w:r>
      <w:r w:rsidR="00130FBF">
        <w:t>:</w:t>
      </w:r>
    </w:p>
    <w:p w14:paraId="51960EF0" w14:textId="77777777" w:rsidR="00130FBF" w:rsidRDefault="00130FBF" w:rsidP="005C7032">
      <w:pPr>
        <w:pStyle w:val="NoSpacing"/>
        <w:jc w:val="both"/>
      </w:pPr>
    </w:p>
    <w:p w14:paraId="61C6642E" w14:textId="4CF4EE1B" w:rsidR="003050D8" w:rsidRDefault="003050D8" w:rsidP="003050D8">
      <w:pPr>
        <w:pStyle w:val="NoSpacing"/>
        <w:numPr>
          <w:ilvl w:val="0"/>
          <w:numId w:val="19"/>
        </w:numPr>
        <w:jc w:val="both"/>
      </w:pPr>
      <w:r>
        <w:t>Vulnerable Population (N</w:t>
      </w:r>
      <w:r w:rsidRPr="003050D8">
        <w:rPr>
          <w:vertAlign w:val="subscript"/>
        </w:rPr>
        <w:t>V</w:t>
      </w:r>
      <w:r>
        <w:t xml:space="preserve">) - </w:t>
      </w:r>
      <w:r w:rsidR="00130FBF">
        <w:t>T</w:t>
      </w:r>
      <w:r w:rsidR="00775CBA">
        <w:t xml:space="preserve">hose </w:t>
      </w:r>
      <w:r w:rsidR="00130FBF">
        <w:t>who have</w:t>
      </w:r>
      <w:r w:rsidR="00775CBA">
        <w:t xml:space="preserve"> risk factors that place them at elevated risk of developing severe disease if infected with COVID-19 and so would remain shield</w:t>
      </w:r>
      <w:r w:rsidR="008513AB">
        <w:t>ed</w:t>
      </w:r>
      <w:r w:rsidR="00775CBA">
        <w:t xml:space="preserve"> whilst the rest of the population is gradually released f</w:t>
      </w:r>
      <w:r w:rsidR="008513AB">
        <w:t>r</w:t>
      </w:r>
      <w:r w:rsidR="00775CBA">
        <w:t>om lockdown.</w:t>
      </w:r>
    </w:p>
    <w:p w14:paraId="79EDB9F6" w14:textId="7CBD8324" w:rsidR="003050D8" w:rsidRDefault="003050D8" w:rsidP="003050D8">
      <w:pPr>
        <w:pStyle w:val="NoSpacing"/>
        <w:numPr>
          <w:ilvl w:val="0"/>
          <w:numId w:val="19"/>
        </w:numPr>
        <w:jc w:val="both"/>
      </w:pPr>
      <w:r>
        <w:t>Shielders Population (N</w:t>
      </w:r>
      <w:r>
        <w:rPr>
          <w:vertAlign w:val="subscript"/>
        </w:rPr>
        <w:t>S</w:t>
      </w:r>
      <w:r>
        <w:t xml:space="preserve">) - </w:t>
      </w:r>
      <w:r w:rsidR="00130FBF">
        <w:t>T</w:t>
      </w:r>
      <w:r w:rsidR="00775CBA">
        <w:t xml:space="preserve">hose </w:t>
      </w:r>
      <w:r w:rsidR="00130FBF">
        <w:t>who</w:t>
      </w:r>
      <w:r w:rsidR="00775CBA">
        <w:t xml:space="preserve"> have contact with the vulnerable population and include carers</w:t>
      </w:r>
      <w:r w:rsidR="008513AB">
        <w:t>,</w:t>
      </w:r>
      <w:r w:rsidR="00130FBF">
        <w:t xml:space="preserve"> </w:t>
      </w:r>
      <w:r w:rsidR="00775CBA">
        <w:t>certain care workers and healthcare workers. It is expected that they would also continue some shielding whilst the rest of the population is released f</w:t>
      </w:r>
      <w:r w:rsidR="008513AB">
        <w:t>r</w:t>
      </w:r>
      <w:r w:rsidR="00775CBA">
        <w:t>om lockdown.</w:t>
      </w:r>
    </w:p>
    <w:p w14:paraId="3003F92C" w14:textId="7F74F9D9" w:rsidR="003050D8" w:rsidRDefault="003050D8" w:rsidP="003050D8">
      <w:pPr>
        <w:pStyle w:val="NoSpacing"/>
        <w:numPr>
          <w:ilvl w:val="0"/>
          <w:numId w:val="19"/>
        </w:numPr>
        <w:jc w:val="both"/>
      </w:pPr>
      <w:r>
        <w:t>Remainders Population (N</w:t>
      </w:r>
      <w:r>
        <w:rPr>
          <w:vertAlign w:val="subscript"/>
        </w:rPr>
        <w:t>R</w:t>
      </w:r>
      <w:r w:rsidR="00A33E69">
        <w:t>) -</w:t>
      </w:r>
      <w:r w:rsidR="00775CBA">
        <w:t xml:space="preserve"> The majority of the population – those that are not vulnerable or </w:t>
      </w:r>
      <w:proofErr w:type="spellStart"/>
      <w:r w:rsidR="00775CBA">
        <w:t>shielders</w:t>
      </w:r>
      <w:proofErr w:type="spellEnd"/>
      <w:r w:rsidR="00775CBA">
        <w:t>.</w:t>
      </w:r>
    </w:p>
    <w:p w14:paraId="7451837D" w14:textId="5CA7A792" w:rsidR="00887EFC" w:rsidRDefault="00887EFC" w:rsidP="00887EFC">
      <w:pPr>
        <w:pStyle w:val="NoSpacing"/>
      </w:pPr>
    </w:p>
    <w:p w14:paraId="6FFA59C9" w14:textId="77777777" w:rsidR="00130FBF" w:rsidRDefault="00527157" w:rsidP="00EA776B">
      <w:pPr>
        <w:pStyle w:val="NoSpacing"/>
        <w:jc w:val="both"/>
        <w:rPr>
          <w:rFonts w:eastAsiaTheme="minorEastAsia"/>
        </w:rPr>
      </w:pPr>
      <w:r>
        <w:rPr>
          <w:rFonts w:eastAsiaTheme="minorEastAsia"/>
        </w:rPr>
        <w:t>For the baseline scenario</w:t>
      </w:r>
      <w:r w:rsidR="00EA776B">
        <w:rPr>
          <w:rFonts w:eastAsiaTheme="minorEastAsia"/>
        </w:rPr>
        <w:t>,</w:t>
      </w:r>
      <w:r w:rsidR="00887EFC">
        <w:rPr>
          <w:rFonts w:eastAsiaTheme="minorEastAsia"/>
        </w:rPr>
        <w:t xml:space="preserve"> a population structure of 20% vulnerable, 20% </w:t>
      </w:r>
      <w:proofErr w:type="spellStart"/>
      <w:r w:rsidR="00887EFC">
        <w:rPr>
          <w:rFonts w:eastAsiaTheme="minorEastAsia"/>
        </w:rPr>
        <w:t>shielders</w:t>
      </w:r>
      <w:proofErr w:type="spellEnd"/>
      <w:r w:rsidR="00887EFC">
        <w:rPr>
          <w:rFonts w:eastAsiaTheme="minorEastAsia"/>
        </w:rPr>
        <w:t xml:space="preserve"> and 60% remainders was used</w:t>
      </w:r>
      <w:r w:rsidR="00947327">
        <w:rPr>
          <w:rFonts w:eastAsiaTheme="minorEastAsia"/>
        </w:rPr>
        <w:t xml:space="preserve"> </w:t>
      </w:r>
      <w:r w:rsidR="00EA776B" w:rsidRPr="00EA776B">
        <w:rPr>
          <w:rFonts w:eastAsiaTheme="minorEastAsia"/>
          <w:b/>
          <w:bCs/>
        </w:rPr>
        <w:t>(Table 1)</w:t>
      </w:r>
      <w:r w:rsidR="00EA776B">
        <w:rPr>
          <w:rFonts w:eastAsiaTheme="minorEastAsia"/>
        </w:rPr>
        <w:t xml:space="preserve">. A total infectious fraction of 0.0001 (split </w:t>
      </w:r>
      <w:r w:rsidR="00A33E69">
        <w:rPr>
          <w:rFonts w:eastAsiaTheme="minorEastAsia"/>
        </w:rPr>
        <w:t>equally across the</w:t>
      </w:r>
      <w:r w:rsidR="00EA776B">
        <w:rPr>
          <w:rFonts w:eastAsiaTheme="minorEastAsia"/>
        </w:rPr>
        <w:t xml:space="preserve"> population) was used</w:t>
      </w:r>
      <w:r w:rsidR="00947327">
        <w:rPr>
          <w:rFonts w:eastAsiaTheme="minorEastAsia"/>
        </w:rPr>
        <w:t xml:space="preserve"> as the initial conditions</w:t>
      </w:r>
      <w:r w:rsidR="00EA776B">
        <w:rPr>
          <w:rFonts w:eastAsiaTheme="minorEastAsia"/>
        </w:rPr>
        <w:t xml:space="preserve"> to seed infection.</w:t>
      </w:r>
      <w:r w:rsidR="00947327">
        <w:rPr>
          <w:rFonts w:eastAsiaTheme="minorEastAsia"/>
        </w:rPr>
        <w:t xml:space="preserve"> </w:t>
      </w:r>
      <w:r w:rsidR="00887EFC">
        <w:rPr>
          <w:rFonts w:eastAsiaTheme="minorEastAsia"/>
        </w:rPr>
        <w:t xml:space="preserve">Model parameters were chosen to best describe the transmission dynamics of COVID-19 </w:t>
      </w:r>
      <w:r w:rsidR="00947327">
        <w:rPr>
          <w:rFonts w:eastAsiaTheme="minorEastAsia"/>
        </w:rPr>
        <w:t xml:space="preserve">in the UK </w:t>
      </w:r>
      <w:r w:rsidR="00887EFC">
        <w:rPr>
          <w:rFonts w:eastAsiaTheme="minorEastAsia"/>
        </w:rPr>
        <w:t xml:space="preserve">using </w:t>
      </w:r>
      <w:r w:rsidR="00947327">
        <w:rPr>
          <w:rFonts w:eastAsiaTheme="minorEastAsia"/>
        </w:rPr>
        <w:t>current</w:t>
      </w:r>
      <w:r w:rsidR="00887EFC">
        <w:rPr>
          <w:rFonts w:eastAsiaTheme="minorEastAsia"/>
        </w:rPr>
        <w:t xml:space="preserve"> assumptions</w:t>
      </w:r>
      <w:r w:rsidR="00947327">
        <w:rPr>
          <w:rFonts w:eastAsiaTheme="minorEastAsia"/>
        </w:rPr>
        <w:t xml:space="preserve"> (as of publication)</w:t>
      </w:r>
      <w:r w:rsidR="00887EFC">
        <w:rPr>
          <w:rFonts w:eastAsiaTheme="minorEastAsia"/>
        </w:rPr>
        <w:t xml:space="preserve"> regarding</w:t>
      </w:r>
      <w:r w:rsidR="00947327">
        <w:rPr>
          <w:rFonts w:eastAsiaTheme="minorEastAsia"/>
        </w:rPr>
        <w:t xml:space="preserve"> the values of</w:t>
      </w:r>
      <w:r w:rsidR="00887EFC">
        <w:rPr>
          <w:rFonts w:eastAsiaTheme="minorEastAsia"/>
        </w:rPr>
        <w:t xml:space="preserve"> key epidemiological parameters</w:t>
      </w:r>
      <w:r w:rsidR="00EA776B">
        <w:rPr>
          <w:rFonts w:eastAsiaTheme="minorEastAsia"/>
        </w:rPr>
        <w:t xml:space="preserve"> </w:t>
      </w:r>
      <w:r w:rsidR="00EA776B" w:rsidRPr="00EA776B">
        <w:rPr>
          <w:rFonts w:eastAsiaTheme="minorEastAsia"/>
          <w:b/>
          <w:bCs/>
        </w:rPr>
        <w:t xml:space="preserve">(Table </w:t>
      </w:r>
      <w:r w:rsidR="00EA776B">
        <w:rPr>
          <w:rFonts w:eastAsiaTheme="minorEastAsia"/>
          <w:b/>
          <w:bCs/>
        </w:rPr>
        <w:t>2</w:t>
      </w:r>
      <w:r w:rsidR="00EA776B" w:rsidRPr="00EA776B">
        <w:rPr>
          <w:rFonts w:eastAsiaTheme="minorEastAsia"/>
          <w:b/>
          <w:bCs/>
        </w:rPr>
        <w:t>)</w:t>
      </w:r>
      <w:r w:rsidR="00887EFC">
        <w:rPr>
          <w:rFonts w:eastAsiaTheme="minorEastAsia"/>
        </w:rPr>
        <w:t xml:space="preserve">.  </w:t>
      </w:r>
    </w:p>
    <w:p w14:paraId="037CBEDA" w14:textId="77777777" w:rsidR="00130FBF" w:rsidRDefault="00130FBF" w:rsidP="00EA776B">
      <w:pPr>
        <w:pStyle w:val="NoSpacing"/>
        <w:jc w:val="both"/>
        <w:rPr>
          <w:rFonts w:eastAsiaTheme="minorEastAsia"/>
        </w:rPr>
      </w:pPr>
    </w:p>
    <w:p w14:paraId="7FB50F4F" w14:textId="248FFCD4" w:rsidR="00887EFC" w:rsidRPr="00887EFC" w:rsidRDefault="00527157" w:rsidP="00EA776B">
      <w:pPr>
        <w:pStyle w:val="NoSpacing"/>
        <w:jc w:val="both"/>
        <w:rPr>
          <w:rFonts w:eastAsiaTheme="minorEastAsia"/>
        </w:rPr>
      </w:pPr>
      <w:r>
        <w:rPr>
          <w:rFonts w:eastAsiaTheme="minorEastAsia"/>
        </w:rPr>
        <w:t>The SIRS model assumes that</w:t>
      </w:r>
      <w:r w:rsidR="00130FBF">
        <w:rPr>
          <w:rFonts w:eastAsiaTheme="minorEastAsia"/>
        </w:rPr>
        <w:t xml:space="preserve"> the number of new infections in a sub-population is a function of the fraction of the sub-population that is susceptible (S</w:t>
      </w:r>
      <w:r w:rsidR="00130FBF">
        <w:rPr>
          <w:rFonts w:eastAsiaTheme="minorEastAsia"/>
          <w:vertAlign w:val="subscript"/>
        </w:rPr>
        <w:t>X</w:t>
      </w:r>
      <w:r w:rsidR="00130FBF">
        <w:rPr>
          <w:rFonts w:eastAsiaTheme="minorEastAsia"/>
        </w:rPr>
        <w:t xml:space="preserve">), the fraction of the sub-population that is infectious </w:t>
      </w:r>
      <w:r w:rsidR="00130FBF">
        <w:rPr>
          <w:rFonts w:eastAsiaTheme="minorEastAsia" w:cstheme="minorHAnsi"/>
        </w:rPr>
        <w:t>(I</w:t>
      </w:r>
      <w:r w:rsidR="00130FBF" w:rsidRPr="00130FBF">
        <w:rPr>
          <w:rFonts w:eastAsiaTheme="minorEastAsia" w:cstheme="minorHAnsi"/>
          <w:vertAlign w:val="subscript"/>
        </w:rPr>
        <w:t>X</w:t>
      </w:r>
      <w:r w:rsidR="00130FBF">
        <w:rPr>
          <w:rFonts w:eastAsiaTheme="minorEastAsia" w:cstheme="minorHAnsi"/>
        </w:rPr>
        <w:t xml:space="preserve">) </w:t>
      </w:r>
      <w:r w:rsidR="00130FBF">
        <w:rPr>
          <w:rFonts w:eastAsiaTheme="minorEastAsia"/>
        </w:rPr>
        <w:t>and the rate of infectious transmission between the two sub-populations (</w:t>
      </w:r>
      <w:r w:rsidR="00130FBF">
        <w:rPr>
          <w:rFonts w:eastAsiaTheme="minorEastAsia" w:cstheme="minorHAnsi"/>
        </w:rPr>
        <w:t>β</w:t>
      </w:r>
      <w:r w:rsidR="00130FBF" w:rsidRPr="00130FBF">
        <w:rPr>
          <w:rFonts w:eastAsiaTheme="minorEastAsia" w:cstheme="minorHAnsi"/>
          <w:vertAlign w:val="subscript"/>
        </w:rPr>
        <w:t>X</w:t>
      </w:r>
      <w:r w:rsidR="00130FBF">
        <w:rPr>
          <w:rFonts w:eastAsiaTheme="minorEastAsia"/>
        </w:rPr>
        <w:t>). I</w:t>
      </w:r>
      <w:r>
        <w:rPr>
          <w:rFonts w:eastAsiaTheme="minorEastAsia" w:cstheme="minorHAnsi"/>
        </w:rPr>
        <w:t xml:space="preserve">nfectious individuals </w:t>
      </w:r>
      <w:r w:rsidR="00130FBF">
        <w:rPr>
          <w:rFonts w:eastAsiaTheme="minorEastAsia" w:cstheme="minorHAnsi"/>
        </w:rPr>
        <w:t xml:space="preserve">subsequently </w:t>
      </w:r>
      <w:r>
        <w:rPr>
          <w:rFonts w:eastAsiaTheme="minorEastAsia" w:cstheme="minorHAnsi"/>
        </w:rPr>
        <w:t xml:space="preserve">recover at a rate γ that equates to an 8.6 day infectious period. </w:t>
      </w:r>
      <w:r w:rsidR="004A73D0">
        <w:rPr>
          <w:rFonts w:eastAsiaTheme="minorEastAsia" w:cstheme="minorHAnsi"/>
        </w:rPr>
        <w:t xml:space="preserve">Recovered </w:t>
      </w:r>
      <w:r w:rsidR="00130FBF">
        <w:rPr>
          <w:rFonts w:eastAsiaTheme="minorEastAsia" w:cstheme="minorHAnsi"/>
        </w:rPr>
        <w:t>individuals are assumed to lose</w:t>
      </w:r>
      <w:r>
        <w:rPr>
          <w:rFonts w:eastAsiaTheme="minorEastAsia" w:cstheme="minorHAnsi"/>
        </w:rPr>
        <w:t xml:space="preserve"> immunity and return to </w:t>
      </w:r>
      <w:r w:rsidR="004A73D0">
        <w:rPr>
          <w:rFonts w:eastAsiaTheme="minorEastAsia" w:cstheme="minorHAnsi"/>
        </w:rPr>
        <w:t xml:space="preserve">being </w:t>
      </w:r>
      <w:r w:rsidR="00130FBF">
        <w:rPr>
          <w:rFonts w:eastAsiaTheme="minorEastAsia" w:cstheme="minorHAnsi"/>
        </w:rPr>
        <w:t>susceptib</w:t>
      </w:r>
      <w:r w:rsidR="004A73D0">
        <w:rPr>
          <w:rFonts w:eastAsiaTheme="minorEastAsia" w:cstheme="minorHAnsi"/>
        </w:rPr>
        <w:t>le</w:t>
      </w:r>
      <w:r w:rsidR="00130FBF">
        <w:rPr>
          <w:rFonts w:eastAsiaTheme="minorEastAsia" w:cstheme="minorHAnsi"/>
        </w:rPr>
        <w:t xml:space="preserve"> </w:t>
      </w:r>
      <w:r>
        <w:rPr>
          <w:rFonts w:eastAsiaTheme="minorEastAsia" w:cstheme="minorHAnsi"/>
        </w:rPr>
        <w:t>over 365 days</w:t>
      </w:r>
      <w:r w:rsidR="008C6283">
        <w:rPr>
          <w:rFonts w:eastAsiaTheme="minorEastAsia" w:cstheme="minorHAnsi"/>
        </w:rPr>
        <w:t xml:space="preserve"> (</w:t>
      </w:r>
      <w:proofErr w:type="spellStart"/>
      <w:r w:rsidR="008C6283" w:rsidRPr="00A33E69">
        <w:rPr>
          <w:rFonts w:eastAsiaTheme="minorEastAsia" w:cstheme="minorHAnsi"/>
          <w:b/>
          <w:bCs/>
        </w:rPr>
        <w:t>Eqn</w:t>
      </w:r>
      <w:proofErr w:type="spellEnd"/>
      <w:r w:rsidR="008C6283" w:rsidRPr="00A33E69">
        <w:rPr>
          <w:rFonts w:eastAsiaTheme="minorEastAsia" w:cstheme="minorHAnsi"/>
          <w:b/>
          <w:bCs/>
        </w:rPr>
        <w:t xml:space="preserve"> 1.1</w:t>
      </w:r>
      <w:r w:rsidR="008C6283">
        <w:rPr>
          <w:rFonts w:eastAsiaTheme="minorEastAsia" w:cstheme="minorHAnsi"/>
        </w:rPr>
        <w:t>)</w:t>
      </w:r>
      <w:r>
        <w:rPr>
          <w:rFonts w:eastAsiaTheme="minorEastAsia" w:cstheme="minorHAnsi"/>
        </w:rPr>
        <w:t>.</w:t>
      </w:r>
    </w:p>
    <w:p w14:paraId="46CD224D" w14:textId="539A1EC7" w:rsidR="00887EFC" w:rsidRDefault="00887EFC" w:rsidP="00887EFC">
      <w:pPr>
        <w:pStyle w:val="NoSpacing"/>
        <w:rPr>
          <w:rFonts w:eastAsiaTheme="minorEastAsia"/>
          <w:b/>
          <w:bCs/>
          <w:u w:val="single"/>
        </w:rPr>
      </w:pPr>
    </w:p>
    <w:p w14:paraId="5A9BACCE" w14:textId="0A5E698B" w:rsidR="00EA776B" w:rsidRPr="00947327" w:rsidRDefault="00EA776B" w:rsidP="00887EFC">
      <w:pPr>
        <w:pStyle w:val="NoSpacing"/>
        <w:rPr>
          <w:rFonts w:eastAsiaTheme="minorEastAsia"/>
          <w:b/>
          <w:bCs/>
        </w:rPr>
      </w:pPr>
      <w:r w:rsidRPr="00947327">
        <w:rPr>
          <w:rFonts w:eastAsiaTheme="minorEastAsia"/>
          <w:b/>
          <w:bCs/>
        </w:rPr>
        <w:t>Table 1</w:t>
      </w:r>
      <w:r w:rsidR="00947327" w:rsidRPr="00947327">
        <w:rPr>
          <w:rFonts w:eastAsiaTheme="minorEastAsia"/>
        </w:rPr>
        <w:t xml:space="preserve"> – SIRS Model Compartments and Initial Conditions</w:t>
      </w:r>
    </w:p>
    <w:tbl>
      <w:tblPr>
        <w:tblStyle w:val="GridTable4"/>
        <w:tblW w:w="0" w:type="auto"/>
        <w:tblLook w:val="04A0" w:firstRow="1" w:lastRow="0" w:firstColumn="1" w:lastColumn="0" w:noHBand="0" w:noVBand="1"/>
      </w:tblPr>
      <w:tblGrid>
        <w:gridCol w:w="1495"/>
        <w:gridCol w:w="5478"/>
        <w:gridCol w:w="1560"/>
      </w:tblGrid>
      <w:tr w:rsidR="00887EFC" w14:paraId="1127B07A"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62E4905" w14:textId="77777777" w:rsidR="00887EFC" w:rsidRDefault="00887EFC" w:rsidP="008A7627">
            <w:pPr>
              <w:pStyle w:val="NoSpacing"/>
              <w:rPr>
                <w:rFonts w:eastAsiaTheme="minorEastAsia"/>
              </w:rPr>
            </w:pPr>
            <w:r>
              <w:rPr>
                <w:rFonts w:eastAsiaTheme="minorEastAsia"/>
              </w:rPr>
              <w:t>Compartment</w:t>
            </w:r>
          </w:p>
        </w:tc>
        <w:tc>
          <w:tcPr>
            <w:tcW w:w="5478" w:type="dxa"/>
          </w:tcPr>
          <w:p w14:paraId="68B4335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560" w:type="dxa"/>
          </w:tcPr>
          <w:p w14:paraId="6422411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Initial Conditions</w:t>
            </w:r>
          </w:p>
        </w:tc>
      </w:tr>
      <w:tr w:rsidR="00887EFC" w14:paraId="065FF431"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AA9F6BC"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V</w:t>
            </w:r>
          </w:p>
        </w:tc>
        <w:tc>
          <w:tcPr>
            <w:tcW w:w="5478" w:type="dxa"/>
          </w:tcPr>
          <w:p w14:paraId="256B6FE7"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population who are vulnerable</w:t>
            </w:r>
          </w:p>
        </w:tc>
        <w:tc>
          <w:tcPr>
            <w:tcW w:w="1560" w:type="dxa"/>
          </w:tcPr>
          <w:p w14:paraId="25B0B01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 – 0.00002</w:t>
            </w:r>
          </w:p>
        </w:tc>
      </w:tr>
      <w:tr w:rsidR="00887EFC" w14:paraId="7A9517E9"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2A27B81F"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S</w:t>
            </w:r>
          </w:p>
        </w:tc>
        <w:tc>
          <w:tcPr>
            <w:tcW w:w="5478" w:type="dxa"/>
          </w:tcPr>
          <w:p w14:paraId="50CF3934"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Susceptible fraction of the population who are </w:t>
            </w:r>
            <w:proofErr w:type="spellStart"/>
            <w:r>
              <w:rPr>
                <w:rFonts w:eastAsiaTheme="minorEastAsia"/>
              </w:rPr>
              <w:t>shielders</w:t>
            </w:r>
            <w:proofErr w:type="spellEnd"/>
          </w:p>
        </w:tc>
        <w:tc>
          <w:tcPr>
            <w:tcW w:w="1560" w:type="dxa"/>
          </w:tcPr>
          <w:p w14:paraId="38D265B8"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 – 0.00002</w:t>
            </w:r>
          </w:p>
        </w:tc>
      </w:tr>
      <w:tr w:rsidR="00887EFC" w14:paraId="1848960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44C33E34"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R</w:t>
            </w:r>
          </w:p>
        </w:tc>
        <w:tc>
          <w:tcPr>
            <w:tcW w:w="5478" w:type="dxa"/>
          </w:tcPr>
          <w:p w14:paraId="113634C6"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remainder population</w:t>
            </w:r>
          </w:p>
        </w:tc>
        <w:tc>
          <w:tcPr>
            <w:tcW w:w="1560" w:type="dxa"/>
          </w:tcPr>
          <w:p w14:paraId="6793484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 – 0.00006</w:t>
            </w:r>
          </w:p>
        </w:tc>
      </w:tr>
      <w:tr w:rsidR="00887EFC" w14:paraId="00D8B935"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33B1246D"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V</w:t>
            </w:r>
          </w:p>
        </w:tc>
        <w:tc>
          <w:tcPr>
            <w:tcW w:w="5478" w:type="dxa"/>
          </w:tcPr>
          <w:p w14:paraId="2DCF29D0"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population who are vulnerable</w:t>
            </w:r>
          </w:p>
        </w:tc>
        <w:tc>
          <w:tcPr>
            <w:tcW w:w="1560" w:type="dxa"/>
          </w:tcPr>
          <w:p w14:paraId="7F83DD96"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0.00002</w:t>
            </w:r>
          </w:p>
        </w:tc>
      </w:tr>
      <w:tr w:rsidR="00887EFC" w14:paraId="6C5875BF"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45E785"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S</w:t>
            </w:r>
          </w:p>
        </w:tc>
        <w:tc>
          <w:tcPr>
            <w:tcW w:w="5478" w:type="dxa"/>
          </w:tcPr>
          <w:p w14:paraId="35CF94D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Infectious fraction of the population who are </w:t>
            </w:r>
            <w:proofErr w:type="spellStart"/>
            <w:r>
              <w:rPr>
                <w:rFonts w:eastAsiaTheme="minorEastAsia"/>
              </w:rPr>
              <w:t>shielders</w:t>
            </w:r>
            <w:proofErr w:type="spellEnd"/>
          </w:p>
        </w:tc>
        <w:tc>
          <w:tcPr>
            <w:tcW w:w="1560" w:type="dxa"/>
          </w:tcPr>
          <w:p w14:paraId="778CB714"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0.00002</w:t>
            </w:r>
          </w:p>
        </w:tc>
      </w:tr>
      <w:tr w:rsidR="00887EFC" w14:paraId="4587FC4F"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18AA076A"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R</w:t>
            </w:r>
          </w:p>
        </w:tc>
        <w:tc>
          <w:tcPr>
            <w:tcW w:w="5478" w:type="dxa"/>
          </w:tcPr>
          <w:p w14:paraId="4DEB3E0E"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remainder population</w:t>
            </w:r>
          </w:p>
        </w:tc>
        <w:tc>
          <w:tcPr>
            <w:tcW w:w="1560" w:type="dxa"/>
          </w:tcPr>
          <w:p w14:paraId="54B8830A"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0.00006</w:t>
            </w:r>
          </w:p>
        </w:tc>
      </w:tr>
      <w:tr w:rsidR="00887EFC" w14:paraId="50F53CC9"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CE74F33"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V</w:t>
            </w:r>
          </w:p>
        </w:tc>
        <w:tc>
          <w:tcPr>
            <w:tcW w:w="5478" w:type="dxa"/>
          </w:tcPr>
          <w:p w14:paraId="20D60B9B" w14:textId="79C460DD" w:rsidR="00887EFC" w:rsidRDefault="00527157"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fraction of the population who are vulnerable</w:t>
            </w:r>
          </w:p>
        </w:tc>
        <w:tc>
          <w:tcPr>
            <w:tcW w:w="1560" w:type="dxa"/>
          </w:tcPr>
          <w:p w14:paraId="4E87F600"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887EFC" w14:paraId="25D8CC74"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6B29BC3D"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S</w:t>
            </w:r>
          </w:p>
        </w:tc>
        <w:tc>
          <w:tcPr>
            <w:tcW w:w="5478" w:type="dxa"/>
          </w:tcPr>
          <w:p w14:paraId="3B276C78" w14:textId="7DC4E7B5" w:rsidR="00887EFC" w:rsidRDefault="00527157"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 xml:space="preserve">fraction of the population who are </w:t>
            </w:r>
            <w:proofErr w:type="spellStart"/>
            <w:r w:rsidR="00887EFC">
              <w:rPr>
                <w:rFonts w:eastAsiaTheme="minorEastAsia"/>
              </w:rPr>
              <w:t>shielders</w:t>
            </w:r>
            <w:proofErr w:type="spellEnd"/>
          </w:p>
        </w:tc>
        <w:tc>
          <w:tcPr>
            <w:tcW w:w="1560" w:type="dxa"/>
          </w:tcPr>
          <w:p w14:paraId="7278F841"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887EFC" w14:paraId="49116C9C"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92834EB"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R</w:t>
            </w:r>
          </w:p>
        </w:tc>
        <w:tc>
          <w:tcPr>
            <w:tcW w:w="5478" w:type="dxa"/>
          </w:tcPr>
          <w:p w14:paraId="6682C661" w14:textId="05F9FA7A" w:rsidR="00887EFC" w:rsidRDefault="00527157"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Recovered </w:t>
            </w:r>
            <w:r w:rsidR="00887EFC">
              <w:rPr>
                <w:rFonts w:eastAsiaTheme="minorEastAsia"/>
              </w:rPr>
              <w:t>fraction of the remainder population</w:t>
            </w:r>
          </w:p>
        </w:tc>
        <w:tc>
          <w:tcPr>
            <w:tcW w:w="1560" w:type="dxa"/>
          </w:tcPr>
          <w:p w14:paraId="42015B1E"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3C8066ED" w14:textId="56BCBF9D" w:rsidR="00887EFC" w:rsidRDefault="00887EFC" w:rsidP="00887EFC">
      <w:pPr>
        <w:pStyle w:val="NoSpacing"/>
        <w:rPr>
          <w:rFonts w:eastAsiaTheme="minorEastAsia"/>
        </w:rPr>
      </w:pPr>
    </w:p>
    <w:p w14:paraId="220FD8EE" w14:textId="01F82B46" w:rsidR="00EA776B" w:rsidRDefault="00EA776B" w:rsidP="00887EFC">
      <w:pPr>
        <w:pStyle w:val="NoSpacing"/>
        <w:rPr>
          <w:rFonts w:eastAsiaTheme="minorEastAsia"/>
        </w:rPr>
      </w:pPr>
      <w:r w:rsidRPr="00947327">
        <w:rPr>
          <w:rFonts w:eastAsiaTheme="minorEastAsia"/>
          <w:b/>
          <w:bCs/>
        </w:rPr>
        <w:t>Table 2</w:t>
      </w:r>
      <w:r w:rsidR="00947327">
        <w:rPr>
          <w:rFonts w:eastAsiaTheme="minorEastAsia"/>
        </w:rPr>
        <w:t xml:space="preserve"> – Parameter Descriptions and Values </w:t>
      </w:r>
    </w:p>
    <w:tbl>
      <w:tblPr>
        <w:tblStyle w:val="GridTable4"/>
        <w:tblW w:w="0" w:type="auto"/>
        <w:tblLook w:val="04A0" w:firstRow="1" w:lastRow="0" w:firstColumn="1" w:lastColumn="0" w:noHBand="0" w:noVBand="1"/>
      </w:tblPr>
      <w:tblGrid>
        <w:gridCol w:w="1555"/>
        <w:gridCol w:w="3982"/>
        <w:gridCol w:w="2066"/>
      </w:tblGrid>
      <w:tr w:rsidR="00887EFC" w14:paraId="2C14C7E6"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F96C2A" w14:textId="77777777" w:rsidR="00887EFC" w:rsidRDefault="00887EFC" w:rsidP="008A7627">
            <w:pPr>
              <w:pStyle w:val="NoSpacing"/>
              <w:rPr>
                <w:rFonts w:eastAsiaTheme="minorEastAsia"/>
              </w:rPr>
            </w:pPr>
            <w:r>
              <w:rPr>
                <w:rFonts w:eastAsiaTheme="minorEastAsia"/>
              </w:rPr>
              <w:t>Parameters</w:t>
            </w:r>
          </w:p>
        </w:tc>
        <w:tc>
          <w:tcPr>
            <w:tcW w:w="3982" w:type="dxa"/>
          </w:tcPr>
          <w:p w14:paraId="0FB7477A"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066" w:type="dxa"/>
          </w:tcPr>
          <w:p w14:paraId="053DB9FD"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887EFC" w14:paraId="23E41ED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4583BE" w14:textId="77777777" w:rsidR="00887EFC" w:rsidRDefault="00887EFC" w:rsidP="008A7627">
            <w:pPr>
              <w:pStyle w:val="NoSpacing"/>
              <w:rPr>
                <w:rFonts w:eastAsiaTheme="minorEastAsia" w:cstheme="minorHAnsi"/>
              </w:rPr>
            </w:pPr>
            <w:r>
              <w:rPr>
                <w:rFonts w:eastAsiaTheme="minorEastAsia" w:cstheme="minorHAnsi"/>
              </w:rPr>
              <w:t>R</w:t>
            </w:r>
            <w:r w:rsidRPr="00ED0457">
              <w:rPr>
                <w:rFonts w:eastAsiaTheme="minorEastAsia" w:cstheme="minorHAnsi"/>
                <w:vertAlign w:val="subscript"/>
              </w:rPr>
              <w:t>0</w:t>
            </w:r>
          </w:p>
        </w:tc>
        <w:tc>
          <w:tcPr>
            <w:tcW w:w="3982" w:type="dxa"/>
          </w:tcPr>
          <w:p w14:paraId="69DBEAE9" w14:textId="693F57AA" w:rsidR="00887EFC" w:rsidRDefault="00887EFC" w:rsidP="008513AB">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Baseline basic reproduction number</w:t>
            </w:r>
            <w:r w:rsidR="00947327">
              <w:rPr>
                <w:rFonts w:eastAsiaTheme="minorEastAsia"/>
              </w:rPr>
              <w:t xml:space="preserve"> </w:t>
            </w:r>
          </w:p>
        </w:tc>
        <w:tc>
          <w:tcPr>
            <w:tcW w:w="2066" w:type="dxa"/>
          </w:tcPr>
          <w:p w14:paraId="34CFD32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887EFC" w14:paraId="0743FC75"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0180D7C2" w14:textId="77777777" w:rsidR="00887EFC" w:rsidRDefault="00887EFC" w:rsidP="008A7627">
            <w:pPr>
              <w:pStyle w:val="NoSpacing"/>
              <w:rPr>
                <w:rFonts w:eastAsiaTheme="minorEastAsia" w:cstheme="minorHAnsi"/>
              </w:rPr>
            </w:pPr>
            <w:r>
              <w:rPr>
                <w:rFonts w:eastAsiaTheme="minorEastAsia" w:cstheme="minorHAnsi"/>
              </w:rPr>
              <w:t>T</w:t>
            </w:r>
            <w:r w:rsidRPr="00ED0457">
              <w:rPr>
                <w:rFonts w:eastAsiaTheme="minorEastAsia" w:cstheme="minorHAnsi"/>
                <w:vertAlign w:val="subscript"/>
              </w:rPr>
              <w:t>2</w:t>
            </w:r>
          </w:p>
        </w:tc>
        <w:tc>
          <w:tcPr>
            <w:tcW w:w="3982" w:type="dxa"/>
          </w:tcPr>
          <w:p w14:paraId="46E1EE4A"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Doubling time</w:t>
            </w:r>
          </w:p>
        </w:tc>
        <w:tc>
          <w:tcPr>
            <w:tcW w:w="2066" w:type="dxa"/>
          </w:tcPr>
          <w:p w14:paraId="647F6B4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3.3 days</w:t>
            </w:r>
          </w:p>
        </w:tc>
      </w:tr>
      <w:tr w:rsidR="00887EFC" w14:paraId="77FA9305"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8D0AC" w14:textId="4A521C02" w:rsidR="00887EFC" w:rsidRDefault="00887EFC" w:rsidP="008A7627">
            <w:pPr>
              <w:pStyle w:val="NoSpacing"/>
              <w:rPr>
                <w:rFonts w:eastAsiaTheme="minorEastAsia"/>
              </w:rPr>
            </w:pPr>
            <w:r>
              <w:rPr>
                <w:rFonts w:eastAsiaTheme="minorEastAsia" w:cstheme="minorHAnsi"/>
              </w:rPr>
              <w:t>β</w:t>
            </w:r>
            <w:r w:rsidR="00EA776B" w:rsidRPr="00EA776B">
              <w:rPr>
                <w:rFonts w:eastAsiaTheme="minorEastAsia" w:cstheme="minorHAnsi"/>
                <w:vertAlign w:val="subscript"/>
              </w:rPr>
              <w:t>x</w:t>
            </w:r>
          </w:p>
        </w:tc>
        <w:tc>
          <w:tcPr>
            <w:tcW w:w="3982" w:type="dxa"/>
          </w:tcPr>
          <w:p w14:paraId="5CAA2ADA" w14:textId="4B095F2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infectious transmission</w:t>
            </w:r>
          </w:p>
        </w:tc>
        <w:tc>
          <w:tcPr>
            <w:tcW w:w="2066" w:type="dxa"/>
          </w:tcPr>
          <w:p w14:paraId="073ADB45" w14:textId="6EBA5F2B" w:rsidR="00887EFC" w:rsidRDefault="00EA776B"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Varies (see Table 3)</w:t>
            </w:r>
          </w:p>
        </w:tc>
      </w:tr>
      <w:tr w:rsidR="00887EFC" w14:paraId="142FCEF8"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62E7266B" w14:textId="77777777" w:rsidR="00887EFC" w:rsidRDefault="00887EFC" w:rsidP="008A7627">
            <w:pPr>
              <w:pStyle w:val="NoSpacing"/>
              <w:rPr>
                <w:rFonts w:eastAsiaTheme="minorEastAsia"/>
              </w:rPr>
            </w:pPr>
            <w:r>
              <w:rPr>
                <w:rFonts w:eastAsiaTheme="minorEastAsia" w:cstheme="minorHAnsi"/>
              </w:rPr>
              <w:t>γ</w:t>
            </w:r>
          </w:p>
        </w:tc>
        <w:tc>
          <w:tcPr>
            <w:tcW w:w="3982" w:type="dxa"/>
          </w:tcPr>
          <w:p w14:paraId="58B9BD99"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Per capita rate of recovery </w:t>
            </w:r>
          </w:p>
        </w:tc>
        <w:tc>
          <w:tcPr>
            <w:tcW w:w="2066" w:type="dxa"/>
          </w:tcPr>
          <w:p w14:paraId="68AB718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0.1167 day</w:t>
            </w:r>
            <w:r w:rsidRPr="00ED0457">
              <w:rPr>
                <w:rFonts w:eastAsiaTheme="minorEastAsia"/>
                <w:vertAlign w:val="superscript"/>
              </w:rPr>
              <w:t>-1</w:t>
            </w:r>
          </w:p>
        </w:tc>
      </w:tr>
      <w:tr w:rsidR="00887EFC" w14:paraId="3E084496"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23C209" w14:textId="77777777" w:rsidR="00887EFC" w:rsidRDefault="00887EFC" w:rsidP="008A7627">
            <w:pPr>
              <w:pStyle w:val="NoSpacing"/>
              <w:rPr>
                <w:rFonts w:eastAsiaTheme="minorEastAsia"/>
              </w:rPr>
            </w:pPr>
            <w:r>
              <w:rPr>
                <w:rFonts w:eastAsiaTheme="minorEastAsia" w:cstheme="minorHAnsi"/>
              </w:rPr>
              <w:t>ζ</w:t>
            </w:r>
          </w:p>
        </w:tc>
        <w:tc>
          <w:tcPr>
            <w:tcW w:w="3982" w:type="dxa"/>
          </w:tcPr>
          <w:p w14:paraId="3BD780C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immunity loss</w:t>
            </w:r>
          </w:p>
        </w:tc>
        <w:tc>
          <w:tcPr>
            <w:tcW w:w="2066" w:type="dxa"/>
          </w:tcPr>
          <w:p w14:paraId="55732967"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0.0027 day</w:t>
            </w:r>
            <w:r w:rsidRPr="00ED0457">
              <w:rPr>
                <w:rFonts w:eastAsiaTheme="minorEastAsia"/>
                <w:vertAlign w:val="superscript"/>
              </w:rPr>
              <w:t>-1</w:t>
            </w:r>
          </w:p>
        </w:tc>
      </w:tr>
    </w:tbl>
    <w:p w14:paraId="1795D31D" w14:textId="77777777" w:rsidR="00130FBF" w:rsidRDefault="00130FBF" w:rsidP="00130FBF">
      <w:pPr>
        <w:pStyle w:val="NoSpacing"/>
        <w:jc w:val="both"/>
        <w:rPr>
          <w:rFonts w:eastAsiaTheme="minorEastAsia"/>
        </w:rPr>
      </w:pPr>
    </w:p>
    <w:p w14:paraId="69D0AC6A" w14:textId="77777777" w:rsidR="00130FBF" w:rsidRPr="00503AF1" w:rsidRDefault="00130FBF" w:rsidP="00130FBF">
      <w:pPr>
        <w:pStyle w:val="NoSpacing"/>
        <w:jc w:val="right"/>
        <w:rPr>
          <w:rFonts w:eastAsiaTheme="minorEastAsia"/>
        </w:rPr>
      </w:pPr>
    </w:p>
    <w:p w14:paraId="05735725" w14:textId="77777777" w:rsidR="00130FBF" w:rsidRPr="00783066" w:rsidRDefault="00220137"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34E2EADA" w14:textId="77777777" w:rsidR="00130FBF" w:rsidRDefault="00130FBF" w:rsidP="00130FBF">
      <w:pPr>
        <w:pStyle w:val="NoSpacing"/>
        <w:rPr>
          <w:rFonts w:eastAsiaTheme="minorEastAsia"/>
        </w:rPr>
      </w:pPr>
    </w:p>
    <w:p w14:paraId="005880D2" w14:textId="77777777" w:rsidR="00130FBF" w:rsidRPr="00783066" w:rsidRDefault="00220137"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m:oMathPara>
    </w:p>
    <w:p w14:paraId="5E52A0AD" w14:textId="77777777" w:rsidR="00130FBF" w:rsidRDefault="00130FBF" w:rsidP="00130FBF">
      <w:pPr>
        <w:pStyle w:val="NoSpacing"/>
        <w:jc w:val="center"/>
        <w:rPr>
          <w:rFonts w:eastAsiaTheme="minorEastAsia"/>
        </w:rPr>
      </w:pPr>
    </w:p>
    <w:p w14:paraId="22EAE305" w14:textId="77777777" w:rsidR="00130FBF" w:rsidRPr="00783066" w:rsidRDefault="00220137" w:rsidP="00130FBF">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2813F456" w14:textId="77777777" w:rsidR="00130FBF" w:rsidRDefault="00130FBF" w:rsidP="00130FBF">
      <w:pPr>
        <w:pStyle w:val="NoSpacing"/>
        <w:jc w:val="right"/>
        <w:rPr>
          <w:rFonts w:eastAsiaTheme="minorEastAsia"/>
        </w:rPr>
      </w:pPr>
      <w:r>
        <w:rPr>
          <w:rFonts w:eastAsiaTheme="minorEastAsia"/>
        </w:rPr>
        <w:t>Eqn1.1</w:t>
      </w:r>
    </w:p>
    <w:p w14:paraId="7F0901C5" w14:textId="2068621F" w:rsidR="00130FBF" w:rsidRDefault="00130FBF" w:rsidP="005C7032">
      <w:pPr>
        <w:pStyle w:val="NoSpacing"/>
        <w:jc w:val="both"/>
      </w:pPr>
    </w:p>
    <w:p w14:paraId="5F89083E" w14:textId="4C931DC2" w:rsidR="00026CE3" w:rsidRDefault="00026CE3" w:rsidP="00C67E48">
      <w:pPr>
        <w:pStyle w:val="NoSpacing"/>
        <w:jc w:val="center"/>
        <w:rPr>
          <w:b/>
          <w:bCs/>
          <w:u w:val="single"/>
        </w:rPr>
      </w:pPr>
      <w:r w:rsidRPr="00C67E48">
        <w:rPr>
          <w:b/>
          <w:bCs/>
          <w:u w:val="single"/>
        </w:rPr>
        <w:t xml:space="preserve">WAIFW Matrix and </w:t>
      </w:r>
      <w:r w:rsidR="005156F2">
        <w:rPr>
          <w:b/>
          <w:bCs/>
          <w:u w:val="single"/>
        </w:rPr>
        <w:t xml:space="preserve">Modelling </w:t>
      </w:r>
      <w:r w:rsidR="00C67E48" w:rsidRPr="00C67E48">
        <w:rPr>
          <w:b/>
          <w:bCs/>
          <w:u w:val="single"/>
        </w:rPr>
        <w:t>Transmission</w:t>
      </w:r>
    </w:p>
    <w:p w14:paraId="146B84FF" w14:textId="77777777" w:rsidR="00C67E48" w:rsidRPr="00C67E48" w:rsidRDefault="00C67E48" w:rsidP="00C67E48">
      <w:pPr>
        <w:pStyle w:val="NoSpacing"/>
        <w:jc w:val="center"/>
        <w:rPr>
          <w:b/>
          <w:bCs/>
          <w:u w:val="single"/>
        </w:rPr>
      </w:pPr>
    </w:p>
    <w:p w14:paraId="5E42B67B" w14:textId="63D4772E" w:rsidR="00130FBF" w:rsidRDefault="00947327" w:rsidP="005C7032">
      <w:pPr>
        <w:pStyle w:val="NoSpacing"/>
        <w:jc w:val="both"/>
      </w:pPr>
      <w:r>
        <w:t>A</w:t>
      </w:r>
      <w:r w:rsidR="003050D8">
        <w:t xml:space="preserve"> “who acquires infection from whom” (WAIFW) matrix was created</w:t>
      </w:r>
      <w:r>
        <w:t xml:space="preserve"> to describe infectious transmission between the three sub-populations</w:t>
      </w:r>
      <w:r w:rsidR="00EA776B">
        <w:t xml:space="preserve"> (</w:t>
      </w:r>
      <w:r w:rsidR="00EA776B" w:rsidRPr="00EA776B">
        <w:rPr>
          <w:b/>
          <w:bCs/>
        </w:rPr>
        <w:t>Table 3</w:t>
      </w:r>
      <w:r w:rsidR="00EA776B">
        <w:t>)</w:t>
      </w:r>
      <w:r w:rsidR="003050D8">
        <w:t>.</w:t>
      </w:r>
      <w:r w:rsidR="00EA776B">
        <w:t xml:space="preserve"> </w:t>
      </w:r>
      <w:r w:rsidR="00182573">
        <w:t>The r</w:t>
      </w:r>
      <w:r w:rsidR="003050D8">
        <w:t xml:space="preserve">emainder population was split into three subgroups to explicitly model </w:t>
      </w:r>
      <w:r>
        <w:t xml:space="preserve">differences in </w:t>
      </w:r>
      <w:r w:rsidR="003050D8">
        <w:t>contact/transmissio</w:t>
      </w:r>
      <w:r>
        <w:t>n between the subgroups</w:t>
      </w:r>
      <w:r w:rsidR="00160EF0">
        <w:t xml:space="preserve">. </w:t>
      </w:r>
    </w:p>
    <w:p w14:paraId="2AE69D93" w14:textId="77777777" w:rsidR="00130FBF" w:rsidRDefault="00130FBF" w:rsidP="005C7032">
      <w:pPr>
        <w:pStyle w:val="NoSpacing"/>
        <w:jc w:val="both"/>
      </w:pPr>
    </w:p>
    <w:p w14:paraId="6A1D6C90" w14:textId="1A80A3D4" w:rsidR="00130FBF" w:rsidRDefault="00130FBF" w:rsidP="005C7032">
      <w:pPr>
        <w:pStyle w:val="NoSpacing"/>
        <w:jc w:val="both"/>
      </w:pPr>
      <w:r>
        <w:t>Remainder s</w:t>
      </w:r>
      <w:r w:rsidR="008367FA">
        <w:t>ub</w:t>
      </w:r>
      <w:r>
        <w:t>-</w:t>
      </w:r>
      <w:r w:rsidR="008367FA">
        <w:t>populations w</w:t>
      </w:r>
      <w:r>
        <w:t xml:space="preserve">ere split </w:t>
      </w:r>
      <w:r w:rsidR="004A73D0">
        <w:t xml:space="preserve">in three sub-groups </w:t>
      </w:r>
      <w:r>
        <w:t xml:space="preserve">to </w:t>
      </w:r>
      <w:r w:rsidR="008367FA">
        <w:t xml:space="preserve">give greater flexibility in the frequency dependent framework, </w:t>
      </w:r>
      <w:r>
        <w:t>enabling variation to be modelled in the</w:t>
      </w:r>
      <w:r w:rsidR="008367FA">
        <w:t xml:space="preserve"> transmission rates between different subpopulat</w:t>
      </w:r>
      <w:r w:rsidR="00D35C3E">
        <w:t>i</w:t>
      </w:r>
      <w:r w:rsidR="008367FA">
        <w:t>ons</w:t>
      </w:r>
      <w:r>
        <w:t>,</w:t>
      </w:r>
      <w:r w:rsidR="008367FA">
        <w:t xml:space="preserve"> whilst</w:t>
      </w:r>
      <w:r w:rsidR="004A73D0">
        <w:t>,</w:t>
      </w:r>
      <w:r>
        <w:t xml:space="preserve"> critically</w:t>
      </w:r>
      <w:r w:rsidR="004A73D0">
        <w:t>,</w:t>
      </w:r>
      <w:r w:rsidR="008367FA">
        <w:t xml:space="preserve"> maintaining a globally balanced R</w:t>
      </w:r>
      <w:r w:rsidR="008367FA" w:rsidRPr="00026CE3">
        <w:rPr>
          <w:vertAlign w:val="subscript"/>
        </w:rPr>
        <w:t>0</w:t>
      </w:r>
      <w:r w:rsidR="003050D8">
        <w:t>.</w:t>
      </w:r>
      <w:r w:rsidR="007C0730">
        <w:t xml:space="preserve"> </w:t>
      </w:r>
      <w:r>
        <w:t xml:space="preserve">However, these three sub-groups are </w:t>
      </w:r>
      <w:r w:rsidR="00026CE3">
        <w:t>qualitatively</w:t>
      </w:r>
      <w:r>
        <w:t xml:space="preserve"> </w:t>
      </w:r>
      <w:proofErr w:type="gramStart"/>
      <w:r>
        <w:t>identical</w:t>
      </w:r>
      <w:proofErr w:type="gramEnd"/>
      <w:r>
        <w:t xml:space="preserve"> </w:t>
      </w:r>
      <w:r w:rsidR="004A73D0">
        <w:t xml:space="preserve">and </w:t>
      </w:r>
      <w:r>
        <w:t xml:space="preserve">the </w:t>
      </w:r>
      <w:r w:rsidR="00026CE3">
        <w:t>sub-</w:t>
      </w:r>
      <w:r w:rsidR="004A73D0">
        <w:t xml:space="preserve">groups are </w:t>
      </w:r>
      <w:r>
        <w:t>being aggregating into a unified “remainder” population</w:t>
      </w:r>
      <w:r w:rsidR="00026CE3">
        <w:t xml:space="preserve"> for the model output</w:t>
      </w:r>
      <w:r>
        <w:t xml:space="preserve">.  </w:t>
      </w:r>
    </w:p>
    <w:p w14:paraId="34F17B79" w14:textId="77777777" w:rsidR="00130FBF" w:rsidRDefault="00130FBF" w:rsidP="005C7032">
      <w:pPr>
        <w:pStyle w:val="NoSpacing"/>
        <w:jc w:val="both"/>
      </w:pPr>
    </w:p>
    <w:p w14:paraId="66792488" w14:textId="5419AEBE" w:rsidR="00130FBF" w:rsidRDefault="004A73D0" w:rsidP="005C7032">
      <w:pPr>
        <w:pStyle w:val="NoSpacing"/>
        <w:jc w:val="both"/>
      </w:pPr>
      <w:ins w:id="0" w:author="VAN BUNNIK Bram" w:date="2020-04-26T22:53:00Z">
        <w:r>
          <w:t>F</w:t>
        </w:r>
      </w:ins>
      <w:r w:rsidR="007C0730" w:rsidRPr="00026CE3">
        <w:t xml:space="preserve">our values of </w:t>
      </w:r>
      <w:r w:rsidR="007C0730" w:rsidRPr="00026CE3">
        <w:rPr>
          <w:lang w:val="el-GR"/>
        </w:rPr>
        <w:t>β</w:t>
      </w:r>
      <w:r>
        <w:t xml:space="preserve"> were used to parameterise the model</w:t>
      </w:r>
      <w:r w:rsidR="007C0730" w:rsidRPr="00026CE3">
        <w:t xml:space="preserve">: </w:t>
      </w:r>
      <w:r w:rsidR="007C0730" w:rsidRPr="00026CE3">
        <w:rPr>
          <w:lang w:val="el-GR"/>
        </w:rPr>
        <w:t>β</w:t>
      </w:r>
      <w:r w:rsidR="007C0730" w:rsidRPr="00026CE3">
        <w:rPr>
          <w:vertAlign w:val="subscript"/>
          <w:lang w:val="el-GR"/>
        </w:rPr>
        <w:t>1</w:t>
      </w:r>
      <w:r w:rsidR="00A33E69" w:rsidRPr="00026CE3">
        <w:t xml:space="preserve"> </w:t>
      </w:r>
      <w:r w:rsidR="007C0730" w:rsidRPr="00026CE3">
        <w:t xml:space="preserve">describes transmission within and between the vulnerable and </w:t>
      </w:r>
      <w:proofErr w:type="spellStart"/>
      <w:r w:rsidR="007C0730" w:rsidRPr="00026CE3">
        <w:t>shielder</w:t>
      </w:r>
      <w:proofErr w:type="spellEnd"/>
      <w:r w:rsidR="007C0730" w:rsidRPr="00026CE3">
        <w:t xml:space="preserve"> subpopulations, </w:t>
      </w:r>
      <w:r w:rsidR="007C0730" w:rsidRPr="00026CE3">
        <w:rPr>
          <w:lang w:val="el-GR"/>
        </w:rPr>
        <w:t>β</w:t>
      </w:r>
      <w:r w:rsidR="007C0730" w:rsidRPr="00026CE3">
        <w:rPr>
          <w:vertAlign w:val="subscript"/>
        </w:rPr>
        <w:t>2</w:t>
      </w:r>
      <w:r w:rsidR="007C0730" w:rsidRPr="00026CE3">
        <w:t xml:space="preserve"> describes transmission between </w:t>
      </w:r>
      <w:proofErr w:type="spellStart"/>
      <w:r w:rsidR="007C0730" w:rsidRPr="00026CE3">
        <w:t>shielders</w:t>
      </w:r>
      <w:proofErr w:type="spellEnd"/>
      <w:r w:rsidR="007C0730" w:rsidRPr="00026CE3">
        <w:t xml:space="preserve"> and the remainder subpopulations, </w:t>
      </w:r>
      <w:r w:rsidR="007C0730" w:rsidRPr="00026CE3">
        <w:rPr>
          <w:lang w:val="el-GR"/>
        </w:rPr>
        <w:t>β</w:t>
      </w:r>
      <w:r w:rsidR="007C0730" w:rsidRPr="00026CE3">
        <w:rPr>
          <w:vertAlign w:val="subscript"/>
        </w:rPr>
        <w:t>3</w:t>
      </w:r>
      <w:r w:rsidR="007C0730" w:rsidRPr="00026CE3">
        <w:t xml:space="preserve"> describes transmission within the remainder subpopulations and </w:t>
      </w:r>
      <w:r w:rsidR="007C0730" w:rsidRPr="00026CE3">
        <w:rPr>
          <w:lang w:val="el-GR"/>
        </w:rPr>
        <w:t>β</w:t>
      </w:r>
      <w:r w:rsidR="007C0730" w:rsidRPr="00026CE3">
        <w:rPr>
          <w:vertAlign w:val="subscript"/>
        </w:rPr>
        <w:t>4</w:t>
      </w:r>
      <w:r w:rsidR="007C0730" w:rsidRPr="00026CE3">
        <w:t xml:space="preserve"> transmission between remainder</w:t>
      </w:r>
      <w:r w:rsidR="008513AB" w:rsidRPr="00026CE3">
        <w:t xml:space="preserve"> and</w:t>
      </w:r>
      <w:r w:rsidR="007C0730" w:rsidRPr="00026CE3">
        <w:t xml:space="preserve"> vulnerable subpopulations</w:t>
      </w:r>
      <w:r>
        <w:t xml:space="preserve"> (Table 3).</w:t>
      </w:r>
      <w:del w:id="1" w:author="VAN BUNNIK Bram" w:date="2020-04-26T22:54:00Z">
        <w:r w:rsidR="003050D8" w:rsidRPr="00026CE3" w:rsidDel="004A73D0">
          <w:delText xml:space="preserve"> </w:delText>
        </w:r>
      </w:del>
    </w:p>
    <w:p w14:paraId="0A3F2974" w14:textId="405906CA" w:rsidR="00182573" w:rsidRDefault="00182573" w:rsidP="005C7032">
      <w:pPr>
        <w:pStyle w:val="NoSpacing"/>
        <w:jc w:val="both"/>
      </w:pPr>
    </w:p>
    <w:p w14:paraId="326646C7" w14:textId="1D272CF5" w:rsidR="00607AC3" w:rsidRPr="00026CE3" w:rsidRDefault="00607AC3" w:rsidP="005C7032">
      <w:pPr>
        <w:pStyle w:val="NoSpacing"/>
        <w:jc w:val="both"/>
      </w:pPr>
      <w:r w:rsidRPr="00026CE3">
        <w:rPr>
          <w:b/>
          <w:bCs/>
        </w:rPr>
        <w:t>Table 3</w:t>
      </w:r>
      <w:r w:rsidR="00071048" w:rsidRPr="00026CE3">
        <w:rPr>
          <w:b/>
          <w:bCs/>
        </w:rPr>
        <w:t xml:space="preserve"> </w:t>
      </w:r>
      <w:r w:rsidR="00071048" w:rsidRPr="00026CE3">
        <w:t>– Generic WAIFW matrix used for the model</w:t>
      </w:r>
      <w:r w:rsidR="007C0730" w:rsidRPr="00026CE3">
        <w:t xml:space="preserve"> and the transmission parameters </w:t>
      </w:r>
      <w:r w:rsidR="007C0730" w:rsidRPr="00026CE3">
        <w:rPr>
          <w:lang w:val="el-GR"/>
        </w:rPr>
        <w:t>β</w:t>
      </w:r>
      <w:r w:rsidR="00026CE3" w:rsidRPr="00026CE3">
        <w:t>,</w:t>
      </w:r>
      <w:r w:rsidR="007C0730" w:rsidRPr="00026CE3">
        <w:t xml:space="preserve"> </w:t>
      </w:r>
      <w:r w:rsidR="00026CE3" w:rsidRPr="00026CE3">
        <w:t xml:space="preserve">which </w:t>
      </w:r>
      <w:r w:rsidR="007C0730" w:rsidRPr="00026CE3">
        <w:t>define</w:t>
      </w:r>
      <w:r w:rsidR="00026CE3" w:rsidRPr="00026CE3">
        <w:t>s</w:t>
      </w:r>
      <w:r w:rsidR="007C0730" w:rsidRPr="00026CE3">
        <w:t xml:space="preserve"> transmission between </w:t>
      </w:r>
      <w:r w:rsidR="00135CB4" w:rsidRPr="00026CE3">
        <w:t>subpopulations</w:t>
      </w:r>
    </w:p>
    <w:tbl>
      <w:tblPr>
        <w:tblStyle w:val="GridTable4"/>
        <w:tblW w:w="9174" w:type="dxa"/>
        <w:tblLook w:val="04A0" w:firstRow="1" w:lastRow="0" w:firstColumn="1" w:lastColumn="0" w:noHBand="0" w:noVBand="1"/>
      </w:tblPr>
      <w:tblGrid>
        <w:gridCol w:w="1207"/>
        <w:gridCol w:w="1453"/>
        <w:gridCol w:w="1145"/>
        <w:gridCol w:w="1010"/>
        <w:gridCol w:w="1453"/>
        <w:gridCol w:w="1453"/>
        <w:gridCol w:w="1453"/>
      </w:tblGrid>
      <w:tr w:rsidR="009D435A" w:rsidRPr="009D435A" w14:paraId="530FB79C" w14:textId="0AFFDEA9" w:rsidTr="00CF5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A10A7E" w14:textId="02ECAE00" w:rsidR="009D435A" w:rsidRPr="009D435A" w:rsidRDefault="009D435A" w:rsidP="00CF5477">
            <w:pPr>
              <w:pStyle w:val="NoSpacing"/>
              <w:spacing w:line="276" w:lineRule="auto"/>
              <w:rPr>
                <w:b w:val="0"/>
                <w:bCs w:val="0"/>
                <w:sz w:val="20"/>
                <w:szCs w:val="20"/>
              </w:rPr>
            </w:pPr>
            <w:r w:rsidRPr="003050D8">
              <w:rPr>
                <w:sz w:val="20"/>
                <w:szCs w:val="20"/>
              </w:rPr>
              <w:t>To/From</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ADA610" w14:textId="30A406AE"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Vulnerable</w:t>
            </w:r>
          </w:p>
        </w:tc>
        <w:tc>
          <w:tcPr>
            <w:tcW w:w="1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C87D78" w14:textId="10C589D9"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Shielders</w:t>
            </w:r>
          </w:p>
        </w:tc>
        <w:tc>
          <w:tcPr>
            <w:tcW w:w="43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5DAC2DE" w14:textId="05811489" w:rsidR="009D435A" w:rsidRPr="009D435A" w:rsidRDefault="009D435A" w:rsidP="00000890">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Remainders</w:t>
            </w:r>
          </w:p>
        </w:tc>
      </w:tr>
      <w:tr w:rsidR="009D435A" w:rsidRPr="009D435A" w14:paraId="6CC16C30" w14:textId="4B907772"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34F93E"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D03CC11" w14:textId="001C4FFB"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5B86D56" w14:textId="654D3847"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48D1" w14:textId="26A57D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rPr>
              <w:t>Remainders 1</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7A768A" w14:textId="104F3568"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2</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81AAA11" w14:textId="66AE13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3</w:t>
            </w:r>
          </w:p>
        </w:tc>
      </w:tr>
      <w:tr w:rsidR="009D435A" w:rsidRPr="009D435A" w14:paraId="4FC28A19" w14:textId="2DE95811" w:rsidTr="00CF5477">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03C127" w14:textId="1970D85B"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Vulnerable</w:t>
            </w:r>
          </w:p>
        </w:tc>
        <w:tc>
          <w:tcPr>
            <w:tcW w:w="1145" w:type="dxa"/>
            <w:tcBorders>
              <w:top w:val="single" w:sz="4" w:space="0" w:color="FFFFFF" w:themeColor="background1"/>
              <w:left w:val="single" w:sz="4" w:space="0" w:color="FFFFFF" w:themeColor="background1"/>
            </w:tcBorders>
            <w:vAlign w:val="center"/>
          </w:tcPr>
          <w:p w14:paraId="53606DCA" w14:textId="6B0A79D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tcBorders>
              <w:top w:val="single" w:sz="4" w:space="0" w:color="FFFFFF" w:themeColor="background1"/>
            </w:tcBorders>
            <w:vAlign w:val="center"/>
          </w:tcPr>
          <w:p w14:paraId="3560BE11" w14:textId="3D10D0B5"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tcBorders>
              <w:top w:val="single" w:sz="4" w:space="0" w:color="FFFFFF" w:themeColor="background1"/>
            </w:tcBorders>
            <w:vAlign w:val="center"/>
          </w:tcPr>
          <w:p w14:paraId="5B686A4A" w14:textId="758155C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2888C6C6" w14:textId="237F72B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6F51440C" w14:textId="24B0413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r>
      <w:tr w:rsidR="009D435A" w:rsidRPr="009D435A" w14:paraId="19E5C1BC" w14:textId="3333FCCC"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2FC564" w14:textId="1AEFCE4E"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Shielders</w:t>
            </w:r>
          </w:p>
        </w:tc>
        <w:tc>
          <w:tcPr>
            <w:tcW w:w="1145" w:type="dxa"/>
            <w:tcBorders>
              <w:left w:val="single" w:sz="4" w:space="0" w:color="FFFFFF" w:themeColor="background1"/>
            </w:tcBorders>
            <w:vAlign w:val="center"/>
          </w:tcPr>
          <w:p w14:paraId="7538CC87" w14:textId="5DA8C3A5"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vAlign w:val="center"/>
          </w:tcPr>
          <w:p w14:paraId="1F0B4304" w14:textId="2A7FE7CE"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vAlign w:val="center"/>
          </w:tcPr>
          <w:p w14:paraId="0E16C08E" w14:textId="17E0889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4BFE3703" w14:textId="4A82D5E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c>
          <w:tcPr>
            <w:tcW w:w="1453" w:type="dxa"/>
            <w:vAlign w:val="center"/>
          </w:tcPr>
          <w:p w14:paraId="43262D8F" w14:textId="726F4C1E"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r>
      <w:tr w:rsidR="009D435A" w:rsidRPr="009D435A" w14:paraId="6B1056AC" w14:textId="027710D2" w:rsidTr="00CF5477">
        <w:tc>
          <w:tcPr>
            <w:cnfStyle w:val="001000000000" w:firstRow="0" w:lastRow="0" w:firstColumn="1" w:lastColumn="0" w:oddVBand="0" w:evenVBand="0" w:oddHBand="0" w:evenHBand="0" w:firstRowFirstColumn="0" w:firstRowLastColumn="0" w:lastRowFirstColumn="0" w:lastRowLastColumn="0"/>
            <w:tcW w:w="1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432AD81" w14:textId="4B9CFD93"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Remainders</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23E521" w14:textId="3466E82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1</w:t>
            </w:r>
          </w:p>
        </w:tc>
        <w:tc>
          <w:tcPr>
            <w:tcW w:w="1145" w:type="dxa"/>
            <w:tcBorders>
              <w:left w:val="single" w:sz="4" w:space="0" w:color="FFFFFF" w:themeColor="background1"/>
            </w:tcBorders>
            <w:vAlign w:val="center"/>
          </w:tcPr>
          <w:p w14:paraId="1E45FAFA" w14:textId="7753A84D"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7DBA0CB4" w14:textId="64784B59"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658644F5" w14:textId="02D85F7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4B58DD6F" w14:textId="7BFBD73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0AA87C8C" w14:textId="694297FC"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04DA84BD" w14:textId="4BE10289"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5A16"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55EC136" w14:textId="6AE4E8FF"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2</w:t>
            </w:r>
          </w:p>
        </w:tc>
        <w:tc>
          <w:tcPr>
            <w:tcW w:w="1145" w:type="dxa"/>
            <w:tcBorders>
              <w:left w:val="single" w:sz="4" w:space="0" w:color="FFFFFF" w:themeColor="background1"/>
            </w:tcBorders>
            <w:vAlign w:val="center"/>
          </w:tcPr>
          <w:p w14:paraId="6CDA055C" w14:textId="60BFEBD2"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030C8473" w14:textId="0A4113C4"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1241E428" w14:textId="007BF462"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7BBDF253" w14:textId="2E5B00C9"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3BCE691D" w14:textId="6C582C4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77BC654E" w14:textId="1CF9C863" w:rsidTr="00CF5477">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4378A"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9C9BA1" w14:textId="6ACB6DC1"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3</w:t>
            </w:r>
          </w:p>
        </w:tc>
        <w:tc>
          <w:tcPr>
            <w:tcW w:w="1145" w:type="dxa"/>
            <w:tcBorders>
              <w:left w:val="single" w:sz="4" w:space="0" w:color="FFFFFF" w:themeColor="background1"/>
            </w:tcBorders>
            <w:vAlign w:val="center"/>
          </w:tcPr>
          <w:p w14:paraId="4E230599" w14:textId="67AF7DB8"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309AAE9A" w14:textId="38B3356A"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392912A0" w14:textId="1311F5F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29B43E9A" w14:textId="3316E006"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2C4D9BB4" w14:textId="195557D4"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bl>
    <w:p w14:paraId="102F0A6E" w14:textId="2DC29B73" w:rsidR="00000890" w:rsidRDefault="00000890" w:rsidP="005C7032">
      <w:pPr>
        <w:pStyle w:val="NoSpacing"/>
        <w:jc w:val="both"/>
      </w:pPr>
    </w:p>
    <w:p w14:paraId="1DD25A0E" w14:textId="29D5854F" w:rsidR="00C67E48" w:rsidRDefault="00C67E48" w:rsidP="005C7032">
      <w:pPr>
        <w:pStyle w:val="NoSpacing"/>
        <w:jc w:val="both"/>
      </w:pPr>
    </w:p>
    <w:p w14:paraId="7F67E057" w14:textId="4F167618" w:rsidR="00C67E48" w:rsidRDefault="00C67E48" w:rsidP="005C7032">
      <w:pPr>
        <w:pStyle w:val="NoSpacing"/>
        <w:jc w:val="both"/>
      </w:pPr>
    </w:p>
    <w:p w14:paraId="2BBD66BD" w14:textId="1C1B2958" w:rsidR="00C67E48" w:rsidRDefault="00C67E48" w:rsidP="005C7032">
      <w:pPr>
        <w:pStyle w:val="NoSpacing"/>
        <w:jc w:val="both"/>
      </w:pPr>
    </w:p>
    <w:p w14:paraId="590DCFC9" w14:textId="01E9426B" w:rsidR="00C67E48" w:rsidRDefault="00C67E48" w:rsidP="005C7032">
      <w:pPr>
        <w:pStyle w:val="NoSpacing"/>
        <w:jc w:val="both"/>
      </w:pPr>
    </w:p>
    <w:p w14:paraId="6CA5A1AA" w14:textId="2937E9B4" w:rsidR="00C67E48" w:rsidRDefault="00C67E48" w:rsidP="005C7032">
      <w:pPr>
        <w:pStyle w:val="NoSpacing"/>
        <w:jc w:val="both"/>
      </w:pPr>
    </w:p>
    <w:p w14:paraId="610D5B02" w14:textId="5869338B" w:rsidR="00C67E48" w:rsidRDefault="00C67E48" w:rsidP="005C7032">
      <w:pPr>
        <w:pStyle w:val="NoSpacing"/>
        <w:jc w:val="both"/>
      </w:pPr>
    </w:p>
    <w:p w14:paraId="56EB30D7" w14:textId="17BD7DAD" w:rsidR="00C67E48" w:rsidRDefault="00C67E48" w:rsidP="005C7032">
      <w:pPr>
        <w:pStyle w:val="NoSpacing"/>
        <w:jc w:val="both"/>
      </w:pPr>
    </w:p>
    <w:p w14:paraId="5B8B19F5" w14:textId="026FAA1E" w:rsidR="00C67E48" w:rsidRDefault="00C67E48" w:rsidP="005C7032">
      <w:pPr>
        <w:pStyle w:val="NoSpacing"/>
        <w:jc w:val="both"/>
      </w:pPr>
    </w:p>
    <w:p w14:paraId="10DDF9C6" w14:textId="2EC3CF3D" w:rsidR="00C67E48" w:rsidRDefault="00C67E48" w:rsidP="005C7032">
      <w:pPr>
        <w:pStyle w:val="NoSpacing"/>
        <w:jc w:val="both"/>
      </w:pPr>
    </w:p>
    <w:p w14:paraId="28F22B62" w14:textId="6D77085E" w:rsidR="00C67E48" w:rsidRDefault="00C67E48" w:rsidP="005C7032">
      <w:pPr>
        <w:pStyle w:val="NoSpacing"/>
        <w:jc w:val="both"/>
      </w:pPr>
    </w:p>
    <w:p w14:paraId="0A890014" w14:textId="77777777" w:rsidR="00C67E48" w:rsidRDefault="00C67E48" w:rsidP="005C7032">
      <w:pPr>
        <w:pStyle w:val="NoSpacing"/>
        <w:jc w:val="both"/>
      </w:pPr>
    </w:p>
    <w:p w14:paraId="7EA33071" w14:textId="6EA3E1CB" w:rsidR="00026CE3" w:rsidRDefault="00026CE3" w:rsidP="00C67E48">
      <w:pPr>
        <w:pStyle w:val="NoSpacing"/>
        <w:jc w:val="center"/>
        <w:rPr>
          <w:b/>
          <w:bCs/>
          <w:u w:val="single"/>
        </w:rPr>
      </w:pPr>
      <w:r w:rsidRPr="00026CE3">
        <w:rPr>
          <w:b/>
          <w:bCs/>
          <w:u w:val="single"/>
        </w:rPr>
        <w:lastRenderedPageBreak/>
        <w:t>Modelling Enhanced Shielding</w:t>
      </w:r>
    </w:p>
    <w:p w14:paraId="201A19AA" w14:textId="77777777" w:rsidR="00C67E48" w:rsidRPr="00026CE3" w:rsidRDefault="00C67E48" w:rsidP="00C67E48">
      <w:pPr>
        <w:pStyle w:val="NoSpacing"/>
        <w:jc w:val="center"/>
        <w:rPr>
          <w:b/>
          <w:bCs/>
          <w:u w:val="single"/>
        </w:rPr>
      </w:pPr>
    </w:p>
    <w:p w14:paraId="66C42840" w14:textId="77777777" w:rsidR="00026CE3" w:rsidRDefault="00182573" w:rsidP="005C7032">
      <w:pPr>
        <w:pStyle w:val="NoSpacing"/>
        <w:jc w:val="both"/>
      </w:pPr>
      <w:r>
        <w:t xml:space="preserve">To model the effect of </w:t>
      </w:r>
      <w:r w:rsidR="00CF5477">
        <w:t xml:space="preserve">an </w:t>
      </w:r>
      <w:r>
        <w:t>enhanced shielding</w:t>
      </w:r>
      <w:r w:rsidR="009D435A">
        <w:t xml:space="preserve"> strategy on COVID-19 transmission</w:t>
      </w:r>
      <w:r>
        <w:t>, four intervention “phases” were considered</w:t>
      </w:r>
      <w:r w:rsidR="009D435A">
        <w:t xml:space="preserve">. </w:t>
      </w:r>
      <w:r w:rsidR="00CF5477">
        <w:t xml:space="preserve">These phases describe social distancing measures which </w:t>
      </w:r>
      <w:r w:rsidR="007A6DA1">
        <w:t>aim</w:t>
      </w:r>
      <w:r w:rsidR="00CF5477">
        <w:t xml:space="preserve"> to control</w:t>
      </w:r>
      <w:r w:rsidR="007A6DA1">
        <w:t xml:space="preserve"> a</w:t>
      </w:r>
      <w:r w:rsidR="00CF5477">
        <w:t xml:space="preserve"> simulated COVID-19 epidemic.</w:t>
      </w:r>
      <w:r w:rsidR="00000890">
        <w:t xml:space="preserve"> Interventions were modelled as alterations in the </w:t>
      </w:r>
      <w:r w:rsidR="004A2DF2">
        <w:t>R</w:t>
      </w:r>
      <w:r w:rsidR="004A2DF2" w:rsidRPr="00026CE3">
        <w:rPr>
          <w:vertAlign w:val="subscript"/>
        </w:rPr>
        <w:t>0</w:t>
      </w:r>
      <w:r w:rsidR="004A2DF2">
        <w:t xml:space="preserve"> values (translated into </w:t>
      </w:r>
      <w:r w:rsidR="004A2DF2">
        <w:rPr>
          <w:rFonts w:cstheme="minorHAnsi"/>
        </w:rPr>
        <w:t>β</w:t>
      </w:r>
      <w:r w:rsidR="004A2DF2">
        <w:t xml:space="preserve"> values), representing changes in infectious pressure resulting from </w:t>
      </w:r>
      <w:r w:rsidR="0009748A">
        <w:t xml:space="preserve">these </w:t>
      </w:r>
      <w:r w:rsidR="004A2DF2">
        <w:t xml:space="preserve">control measures. </w:t>
      </w:r>
    </w:p>
    <w:p w14:paraId="20C51650" w14:textId="77777777" w:rsidR="00026CE3" w:rsidRDefault="00026CE3" w:rsidP="005C7032">
      <w:pPr>
        <w:pStyle w:val="NoSpacing"/>
        <w:jc w:val="both"/>
      </w:pPr>
    </w:p>
    <w:p w14:paraId="3F58ECB7" w14:textId="785187BC" w:rsidR="00607AC3" w:rsidRDefault="004A2DF2" w:rsidP="005C7032">
      <w:pPr>
        <w:pStyle w:val="NoSpacing"/>
        <w:jc w:val="both"/>
        <w:rPr>
          <w:ins w:id="2" w:author="Alexander Morgan" w:date="2020-04-26T23:27:00Z"/>
        </w:rPr>
      </w:pPr>
      <w:r>
        <w:t>In the context of the enhanced shielding strategy, the i</w:t>
      </w:r>
      <w:r w:rsidR="00CF5477">
        <w:t>ntervention phases were assumed</w:t>
      </w:r>
      <w:r w:rsidR="0009748A">
        <w:t xml:space="preserve"> to</w:t>
      </w:r>
      <w:r w:rsidR="00CF5477">
        <w:t xml:space="preserve"> impact </w:t>
      </w:r>
      <w:r w:rsidR="00607AC3">
        <w:t xml:space="preserve">the </w:t>
      </w:r>
      <w:r w:rsidR="00607AC3">
        <w:rPr>
          <w:rFonts w:cstheme="minorHAnsi"/>
        </w:rPr>
        <w:t>β</w:t>
      </w:r>
      <w:r w:rsidR="00026CE3">
        <w:rPr>
          <w:vertAlign w:val="subscript"/>
        </w:rPr>
        <w:t>X</w:t>
      </w:r>
      <w:r w:rsidR="00CF5477">
        <w:t xml:space="preserve"> </w:t>
      </w:r>
      <w:r w:rsidR="00607AC3">
        <w:t>values differently, to reflect the loosening or tightening of social distancing measures throughout the progression of the outbreak (</w:t>
      </w:r>
      <w:r w:rsidR="00607AC3" w:rsidRPr="007A6DA1">
        <w:rPr>
          <w:b/>
          <w:bCs/>
        </w:rPr>
        <w:t>Table 4</w:t>
      </w:r>
      <w:r w:rsidR="00607AC3">
        <w:t xml:space="preserve">). </w:t>
      </w:r>
      <w:r w:rsidR="003B6787">
        <w:t>The transition from phase 1 to phase 2 represents the hard lockdown implemented on the 24</w:t>
      </w:r>
      <w:r w:rsidR="003B6787" w:rsidRPr="00A33E69">
        <w:rPr>
          <w:vertAlign w:val="superscript"/>
        </w:rPr>
        <w:t>th</w:t>
      </w:r>
      <w:r w:rsidR="003B6787">
        <w:t xml:space="preserve"> March 2020, </w:t>
      </w:r>
      <w:r w:rsidR="009966EC">
        <w:t>phase 3 represents a</w:t>
      </w:r>
      <w:r w:rsidR="003B6787">
        <w:t xml:space="preserve"> progressive release </w:t>
      </w:r>
      <w:r w:rsidR="009966EC">
        <w:t xml:space="preserve">(for the remainder subpopulation) </w:t>
      </w:r>
      <w:r w:rsidR="003B6787">
        <w:t>or tightening (</w:t>
      </w:r>
      <w:r w:rsidR="009966EC">
        <w:t>for</w:t>
      </w:r>
      <w:r w:rsidR="003B6787">
        <w:t xml:space="preserve"> the vulnerable subpopulation)</w:t>
      </w:r>
      <w:r w:rsidR="009966EC">
        <w:t xml:space="preserve"> of restrictions</w:t>
      </w:r>
      <w:r w:rsidR="003B6787">
        <w:t xml:space="preserve"> applied over a 12 week period. Phase 4 represents the end point of the gradual transition of phase 3.</w:t>
      </w:r>
    </w:p>
    <w:p w14:paraId="6AD139E5" w14:textId="77777777" w:rsidR="00220137" w:rsidRDefault="00220137" w:rsidP="005C7032">
      <w:pPr>
        <w:pStyle w:val="NoSpacing"/>
        <w:jc w:val="both"/>
      </w:pPr>
    </w:p>
    <w:p w14:paraId="490FEDCC" w14:textId="3E5D11E3" w:rsidR="00607AC3" w:rsidRPr="00000890" w:rsidRDefault="00CF5477" w:rsidP="005C7032">
      <w:pPr>
        <w:pStyle w:val="NoSpacing"/>
        <w:jc w:val="both"/>
      </w:pPr>
      <w:r w:rsidRPr="00000890">
        <w:t xml:space="preserve"> </w:t>
      </w:r>
      <w:r w:rsidR="00607AC3" w:rsidRPr="00000890">
        <w:rPr>
          <w:b/>
          <w:bCs/>
        </w:rPr>
        <w:t>Table 4</w:t>
      </w:r>
      <w:r w:rsidR="00000890" w:rsidRPr="00000890">
        <w:rPr>
          <w:b/>
          <w:bCs/>
        </w:rPr>
        <w:t xml:space="preserve"> </w:t>
      </w:r>
      <w:r w:rsidR="00000890" w:rsidRPr="00000890">
        <w:t xml:space="preserve">– Description of Phased Enhanced Shielding Strategy </w:t>
      </w:r>
    </w:p>
    <w:tbl>
      <w:tblPr>
        <w:tblStyle w:val="GridTable4"/>
        <w:tblW w:w="9365" w:type="dxa"/>
        <w:tblLayout w:type="fixed"/>
        <w:tblLook w:val="04A0" w:firstRow="1" w:lastRow="0" w:firstColumn="1" w:lastColumn="0" w:noHBand="0" w:noVBand="1"/>
      </w:tblPr>
      <w:tblGrid>
        <w:gridCol w:w="1129"/>
        <w:gridCol w:w="3402"/>
        <w:gridCol w:w="1276"/>
        <w:gridCol w:w="1764"/>
        <w:gridCol w:w="599"/>
        <w:gridCol w:w="599"/>
        <w:gridCol w:w="596"/>
      </w:tblGrid>
      <w:tr w:rsidR="005156F2" w:rsidRPr="009D435A" w14:paraId="151A70DC" w14:textId="58EBCA4C" w:rsidTr="005156F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DE2FFF" w14:textId="4680B6BB" w:rsidR="005156F2" w:rsidRPr="005156F2" w:rsidRDefault="005156F2" w:rsidP="008A7627">
            <w:pPr>
              <w:pStyle w:val="NoSpacing"/>
              <w:spacing w:line="276" w:lineRule="auto"/>
              <w:rPr>
                <w:sz w:val="20"/>
                <w:szCs w:val="20"/>
              </w:rPr>
            </w:pPr>
            <w:r w:rsidRPr="005156F2">
              <w:rPr>
                <w:sz w:val="20"/>
                <w:szCs w:val="20"/>
              </w:rPr>
              <w:t>Phases</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9AC62" w14:textId="2F73D36D" w:rsidR="005156F2" w:rsidRPr="009D435A" w:rsidRDefault="005156F2" w:rsidP="008A762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Pr>
                <w:sz w:val="20"/>
                <w:szCs w:val="20"/>
              </w:rPr>
              <w:t>Description of Intervention Phase</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933C278" w14:textId="69D566F7" w:rsidR="005156F2" w:rsidRPr="004A2DF2"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Duration</w:t>
            </w:r>
          </w:p>
        </w:tc>
        <w:tc>
          <w:tcPr>
            <w:tcW w:w="1764" w:type="dxa"/>
            <w:tcBorders>
              <w:top w:val="single" w:sz="4" w:space="0" w:color="FFFFFF" w:themeColor="background1"/>
              <w:left w:val="single" w:sz="4" w:space="0" w:color="FFFFFF" w:themeColor="background1"/>
              <w:right w:val="single" w:sz="4" w:space="0" w:color="FFFFFF" w:themeColor="background1"/>
            </w:tcBorders>
            <w:vAlign w:val="center"/>
          </w:tcPr>
          <w:p w14:paraId="74AC312E" w14:textId="0E2E81BC"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lang w:val="el-GR"/>
              </w:rPr>
              <w:t>1</w:t>
            </w:r>
          </w:p>
        </w:tc>
        <w:tc>
          <w:tcPr>
            <w:tcW w:w="599" w:type="dxa"/>
            <w:tcBorders>
              <w:top w:val="single" w:sz="4" w:space="0" w:color="FFFFFF" w:themeColor="background1"/>
              <w:left w:val="single" w:sz="4" w:space="0" w:color="FFFFFF" w:themeColor="background1"/>
              <w:right w:val="single" w:sz="4" w:space="0" w:color="FFFFFF" w:themeColor="background1"/>
            </w:tcBorders>
            <w:vAlign w:val="center"/>
          </w:tcPr>
          <w:p w14:paraId="0CE7B789" w14:textId="01BB9756"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2</w:t>
            </w:r>
          </w:p>
        </w:tc>
        <w:tc>
          <w:tcPr>
            <w:tcW w:w="599" w:type="dxa"/>
            <w:tcBorders>
              <w:top w:val="single" w:sz="4" w:space="0" w:color="FFFFFF" w:themeColor="background1"/>
              <w:left w:val="single" w:sz="4" w:space="0" w:color="FFFFFF" w:themeColor="background1"/>
              <w:right w:val="single" w:sz="4" w:space="0" w:color="FFFFFF" w:themeColor="background1"/>
            </w:tcBorders>
            <w:vAlign w:val="center"/>
          </w:tcPr>
          <w:p w14:paraId="3078C622" w14:textId="06E3E52A"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3</w:t>
            </w:r>
          </w:p>
        </w:tc>
        <w:tc>
          <w:tcPr>
            <w:tcW w:w="596" w:type="dxa"/>
            <w:tcBorders>
              <w:top w:val="single" w:sz="4" w:space="0" w:color="FFFFFF" w:themeColor="background1"/>
              <w:left w:val="single" w:sz="4" w:space="0" w:color="FFFFFF" w:themeColor="background1"/>
              <w:right w:val="single" w:sz="4" w:space="0" w:color="FFFFFF" w:themeColor="background1"/>
            </w:tcBorders>
            <w:vAlign w:val="center"/>
          </w:tcPr>
          <w:p w14:paraId="68BCAC42" w14:textId="6A47A96F" w:rsidR="005156F2" w:rsidRPr="009D435A" w:rsidRDefault="005156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b w:val="0"/>
                <w:bCs w:val="0"/>
                <w:sz w:val="20"/>
                <w:szCs w:val="20"/>
                <w:lang w:val="el-GR"/>
              </w:rPr>
              <w:t>β</w:t>
            </w:r>
            <w:r>
              <w:rPr>
                <w:b w:val="0"/>
                <w:bCs w:val="0"/>
                <w:sz w:val="20"/>
                <w:szCs w:val="20"/>
                <w:vertAlign w:val="subscript"/>
              </w:rPr>
              <w:t>4</w:t>
            </w:r>
          </w:p>
        </w:tc>
      </w:tr>
      <w:tr w:rsidR="005156F2" w:rsidRPr="009D435A" w14:paraId="19101AFF" w14:textId="4230C385" w:rsidTr="005156F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4EE7145B" w14:textId="31546AED" w:rsidR="005156F2" w:rsidRPr="005156F2" w:rsidRDefault="005156F2" w:rsidP="00607AC3">
            <w:pPr>
              <w:pStyle w:val="NoSpacing"/>
              <w:spacing w:line="276" w:lineRule="auto"/>
              <w:rPr>
                <w:color w:val="FFFFFF" w:themeColor="background1"/>
                <w:sz w:val="20"/>
                <w:szCs w:val="20"/>
              </w:rPr>
            </w:pPr>
            <w:r w:rsidRPr="005156F2">
              <w:rPr>
                <w:color w:val="FFFFFF" w:themeColor="background1"/>
                <w:sz w:val="20"/>
                <w:szCs w:val="20"/>
              </w:rPr>
              <w:t>Phase 1</w:t>
            </w:r>
          </w:p>
        </w:tc>
        <w:tc>
          <w:tcPr>
            <w:tcW w:w="3402" w:type="dxa"/>
            <w:tcBorders>
              <w:top w:val="single" w:sz="4" w:space="0" w:color="FFFFFF" w:themeColor="background1"/>
              <w:left w:val="single" w:sz="4" w:space="0" w:color="FFFFFF" w:themeColor="background1"/>
            </w:tcBorders>
            <w:vAlign w:val="center"/>
          </w:tcPr>
          <w:p w14:paraId="1EE7AA3A" w14:textId="41EBD79A"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“business as usual” approach that was operating pre-lockdown.</w:t>
            </w:r>
          </w:p>
        </w:tc>
        <w:tc>
          <w:tcPr>
            <w:tcW w:w="1276" w:type="dxa"/>
            <w:tcBorders>
              <w:top w:val="single" w:sz="4" w:space="0" w:color="FFFFFF" w:themeColor="background1"/>
            </w:tcBorders>
            <w:vAlign w:val="center"/>
          </w:tcPr>
          <w:p w14:paraId="54736206" w14:textId="6CC6E9F4"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 xml:space="preserve">Up </w:t>
            </w:r>
            <w:r>
              <w:rPr>
                <w:rFonts w:eastAsiaTheme="minorEastAsia" w:cstheme="minorHAnsi"/>
                <w:sz w:val="18"/>
                <w:szCs w:val="18"/>
              </w:rPr>
              <w:t>until</w:t>
            </w:r>
            <w:r w:rsidRPr="004A2DF2">
              <w:rPr>
                <w:rFonts w:eastAsiaTheme="minorEastAsia" w:cstheme="minorHAnsi"/>
                <w:sz w:val="18"/>
                <w:szCs w:val="18"/>
              </w:rPr>
              <w:t xml:space="preserve"> </w:t>
            </w:r>
            <w:r>
              <w:rPr>
                <w:rFonts w:eastAsiaTheme="minorEastAsia" w:cstheme="minorHAnsi"/>
                <w:sz w:val="18"/>
                <w:szCs w:val="18"/>
              </w:rPr>
              <w:t>R</w:t>
            </w:r>
            <w:r w:rsidRPr="004A2DF2">
              <w:rPr>
                <w:rFonts w:eastAsiaTheme="minorEastAsia" w:cstheme="minorHAnsi"/>
                <w:sz w:val="18"/>
                <w:szCs w:val="18"/>
              </w:rPr>
              <w:t>(t</w:t>
            </w:r>
            <w:r>
              <w:rPr>
                <w:rFonts w:eastAsiaTheme="minorEastAsia" w:cstheme="minorHAnsi"/>
                <w:sz w:val="18"/>
                <w:szCs w:val="18"/>
              </w:rPr>
              <w:t>+7</w:t>
            </w:r>
            <w:r w:rsidRPr="004A2DF2">
              <w:rPr>
                <w:rFonts w:eastAsiaTheme="minorEastAsia" w:cstheme="minorHAnsi"/>
                <w:sz w:val="18"/>
                <w:szCs w:val="18"/>
              </w:rPr>
              <w:t>)</w:t>
            </w:r>
            <w:r>
              <w:rPr>
                <w:rFonts w:eastAsiaTheme="minorEastAsia" w:cstheme="minorHAnsi"/>
                <w:sz w:val="18"/>
                <w:szCs w:val="18"/>
              </w:rPr>
              <w:t xml:space="preserve"> </w:t>
            </w:r>
            <w:r w:rsidRPr="004A2DF2">
              <w:rPr>
                <w:rFonts w:eastAsiaTheme="minorEastAsia" w:cstheme="minorHAnsi"/>
                <w:sz w:val="18"/>
                <w:szCs w:val="18"/>
              </w:rPr>
              <w:t>= 0.0</w:t>
            </w:r>
            <w:r>
              <w:rPr>
                <w:rFonts w:eastAsiaTheme="minorEastAsia" w:cstheme="minorHAnsi"/>
                <w:sz w:val="18"/>
                <w:szCs w:val="18"/>
              </w:rPr>
              <w:t>6</w:t>
            </w:r>
          </w:p>
        </w:tc>
        <w:tc>
          <w:tcPr>
            <w:tcW w:w="3558" w:type="dxa"/>
            <w:gridSpan w:val="4"/>
            <w:tcBorders>
              <w:top w:val="single" w:sz="4" w:space="0" w:color="FFFFFF" w:themeColor="background1"/>
            </w:tcBorders>
            <w:vAlign w:val="center"/>
          </w:tcPr>
          <w:p w14:paraId="63C99CAE" w14:textId="41B83FC6" w:rsidR="005156F2" w:rsidRPr="00026CE3"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026CE3">
              <w:rPr>
                <w:rFonts w:eastAsiaTheme="minorEastAsia" w:cstheme="minorHAnsi"/>
                <w:b/>
                <w:bCs/>
                <w:sz w:val="18"/>
                <w:szCs w:val="18"/>
              </w:rPr>
              <w:t>Baseline (the same value)</w:t>
            </w:r>
          </w:p>
        </w:tc>
      </w:tr>
      <w:tr w:rsidR="005156F2" w:rsidRPr="009D435A" w14:paraId="2CEE0996" w14:textId="488CB778" w:rsidTr="005156F2">
        <w:trPr>
          <w:trHeight w:val="7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A2717B6" w14:textId="402898B5" w:rsidR="005156F2" w:rsidRPr="005156F2" w:rsidRDefault="005156F2" w:rsidP="005156F2">
            <w:pPr>
              <w:pStyle w:val="NoSpacing"/>
              <w:spacing w:line="276" w:lineRule="auto"/>
              <w:rPr>
                <w:color w:val="FFFFFF" w:themeColor="background1"/>
                <w:sz w:val="20"/>
                <w:szCs w:val="20"/>
              </w:rPr>
            </w:pPr>
            <w:r w:rsidRPr="005156F2">
              <w:rPr>
                <w:color w:val="FFFFFF" w:themeColor="background1"/>
                <w:sz w:val="20"/>
                <w:szCs w:val="20"/>
              </w:rPr>
              <w:t>Phase 2</w:t>
            </w:r>
          </w:p>
        </w:tc>
        <w:tc>
          <w:tcPr>
            <w:tcW w:w="3402" w:type="dxa"/>
            <w:tcBorders>
              <w:left w:val="single" w:sz="4" w:space="0" w:color="FFFFFF" w:themeColor="background1"/>
            </w:tcBorders>
            <w:vAlign w:val="center"/>
          </w:tcPr>
          <w:p w14:paraId="05CE8BEC" w14:textId="6A829FF6"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nationwide lockdown that was applied approximately equally to all subpopulations</w:t>
            </w:r>
          </w:p>
        </w:tc>
        <w:tc>
          <w:tcPr>
            <w:tcW w:w="1276" w:type="dxa"/>
            <w:vAlign w:val="center"/>
          </w:tcPr>
          <w:p w14:paraId="18050665" w14:textId="559EA7C1"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6 Weeks</w:t>
            </w:r>
          </w:p>
        </w:tc>
        <w:tc>
          <w:tcPr>
            <w:tcW w:w="1764" w:type="dxa"/>
            <w:vAlign w:val="center"/>
          </w:tcPr>
          <w:p w14:paraId="5E0F2278" w14:textId="69846AE0"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18"/>
                <w:szCs w:val="18"/>
              </w:rPr>
            </w:pPr>
            <w:r w:rsidRPr="00026CE3">
              <w:rPr>
                <w:rFonts w:cstheme="minorHAnsi"/>
                <w:b/>
                <w:bCs/>
                <w:color w:val="222222"/>
                <w:sz w:val="18"/>
                <w:szCs w:val="18"/>
                <w:shd w:val="clear" w:color="auto" w:fill="FFFFFF"/>
              </w:rPr>
              <w:t>↓↓*</w:t>
            </w:r>
          </w:p>
        </w:tc>
        <w:tc>
          <w:tcPr>
            <w:tcW w:w="599" w:type="dxa"/>
            <w:vAlign w:val="center"/>
          </w:tcPr>
          <w:p w14:paraId="05AA470A" w14:textId="48B63D0E"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c>
          <w:tcPr>
            <w:tcW w:w="599" w:type="dxa"/>
            <w:vAlign w:val="center"/>
          </w:tcPr>
          <w:p w14:paraId="7073FE41" w14:textId="25A29B2B"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c>
          <w:tcPr>
            <w:tcW w:w="596" w:type="dxa"/>
            <w:vAlign w:val="center"/>
          </w:tcPr>
          <w:p w14:paraId="596764E3" w14:textId="3844F6A0"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r>
      <w:tr w:rsidR="005156F2" w:rsidRPr="009D435A" w14:paraId="002E78D2" w14:textId="6E9640B0" w:rsidTr="005156F2">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right w:val="single" w:sz="4" w:space="0" w:color="FFFFFF" w:themeColor="background1"/>
            </w:tcBorders>
            <w:shd w:val="clear" w:color="auto" w:fill="000000" w:themeFill="text1"/>
          </w:tcPr>
          <w:p w14:paraId="3B279962" w14:textId="63A02202" w:rsidR="005156F2" w:rsidRPr="005156F2" w:rsidRDefault="005156F2" w:rsidP="005156F2">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rFonts w:eastAsiaTheme="minorEastAsia"/>
                <w:color w:val="FFFFFF" w:themeColor="background1"/>
                <w:sz w:val="20"/>
                <w:szCs w:val="20"/>
              </w:rPr>
            </w:pPr>
            <w:r w:rsidRPr="005156F2">
              <w:rPr>
                <w:rFonts w:eastAsiaTheme="minorEastAsia"/>
                <w:color w:val="FFFFFF" w:themeColor="background1"/>
                <w:sz w:val="20"/>
                <w:szCs w:val="20"/>
              </w:rPr>
              <w:t>Phase 3</w:t>
            </w:r>
          </w:p>
        </w:tc>
        <w:tc>
          <w:tcPr>
            <w:tcW w:w="3402" w:type="dxa"/>
            <w:tcBorders>
              <w:left w:val="single" w:sz="4" w:space="0" w:color="FFFFFF" w:themeColor="background1"/>
            </w:tcBorders>
            <w:vAlign w:val="center"/>
          </w:tcPr>
          <w:p w14:paraId="1905B64C" w14:textId="303F99AD"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a progressive change in restrictions – a progressive release of regulations to the remainder subpopulation and a progressive tightening of restrictions applied to the vulnerable subpopulation</w:t>
            </w:r>
          </w:p>
        </w:tc>
        <w:tc>
          <w:tcPr>
            <w:tcW w:w="1276" w:type="dxa"/>
            <w:vAlign w:val="center"/>
          </w:tcPr>
          <w:p w14:paraId="20486353" w14:textId="40B1BD7E" w:rsidR="005156F2" w:rsidRPr="004A2DF2"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12 Weeks</w:t>
            </w:r>
          </w:p>
        </w:tc>
        <w:tc>
          <w:tcPr>
            <w:tcW w:w="3558" w:type="dxa"/>
            <w:gridSpan w:val="4"/>
            <w:vAlign w:val="center"/>
          </w:tcPr>
          <w:p w14:paraId="153C932E" w14:textId="13D2FD34" w:rsidR="005156F2" w:rsidRPr="00026CE3" w:rsidRDefault="005156F2" w:rsidP="005156F2">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026CE3">
              <w:rPr>
                <w:rFonts w:cstheme="minorHAnsi"/>
                <w:b/>
                <w:bCs/>
                <w:sz w:val="18"/>
                <w:szCs w:val="18"/>
              </w:rPr>
              <w:t>Linear Change to Phase 4</w:t>
            </w:r>
          </w:p>
        </w:tc>
      </w:tr>
      <w:tr w:rsidR="005156F2" w:rsidRPr="009D435A" w14:paraId="7D8E2C4F" w14:textId="4FE70D46" w:rsidTr="005156F2">
        <w:trPr>
          <w:trHeight w:val="367"/>
        </w:trPr>
        <w:tc>
          <w:tcPr>
            <w:cnfStyle w:val="001000000000" w:firstRow="0" w:lastRow="0" w:firstColumn="1" w:lastColumn="0" w:oddVBand="0" w:evenVBand="0" w:oddHBand="0" w:evenHBand="0" w:firstRowFirstColumn="0" w:firstRowLastColumn="0" w:lastRowFirstColumn="0" w:lastRowLastColumn="0"/>
            <w:tcW w:w="1129" w:type="dxa"/>
            <w:tcBorders>
              <w:left w:val="single" w:sz="4" w:space="0" w:color="FFFFFF" w:themeColor="background1"/>
              <w:right w:val="single" w:sz="4" w:space="0" w:color="FFFFFF" w:themeColor="background1"/>
            </w:tcBorders>
            <w:shd w:val="clear" w:color="auto" w:fill="000000" w:themeFill="text1"/>
          </w:tcPr>
          <w:p w14:paraId="5F022C69" w14:textId="64D268B1" w:rsidR="005156F2" w:rsidRPr="005156F2" w:rsidRDefault="005156F2" w:rsidP="005156F2">
            <w:pPr>
              <w:pStyle w:val="NoSpacing"/>
              <w:spacing w:line="276" w:lineRule="auto"/>
              <w:rPr>
                <w:color w:val="FFFFFF" w:themeColor="background1"/>
                <w:sz w:val="20"/>
                <w:szCs w:val="20"/>
              </w:rPr>
            </w:pPr>
            <w:r w:rsidRPr="005156F2">
              <w:rPr>
                <w:color w:val="FFFFFF" w:themeColor="background1"/>
                <w:sz w:val="20"/>
                <w:szCs w:val="20"/>
              </w:rPr>
              <w:t>Phase 4</w:t>
            </w:r>
          </w:p>
        </w:tc>
        <w:tc>
          <w:tcPr>
            <w:tcW w:w="3402" w:type="dxa"/>
            <w:tcBorders>
              <w:left w:val="single" w:sz="4" w:space="0" w:color="FFFFFF" w:themeColor="background1"/>
            </w:tcBorders>
            <w:vAlign w:val="center"/>
          </w:tcPr>
          <w:p w14:paraId="63D24E93" w14:textId="12F75E9D"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Pr>
                <w:rFonts w:eastAsiaTheme="minorEastAsia" w:cstheme="minorHAnsi"/>
                <w:sz w:val="18"/>
                <w:szCs w:val="18"/>
              </w:rPr>
              <w:t>Represents the long-term application of the released restrictions to the remainder subpopulation and long-term enhanced shielding of vulnerable subpopulations</w:t>
            </w:r>
          </w:p>
        </w:tc>
        <w:tc>
          <w:tcPr>
            <w:tcW w:w="1276" w:type="dxa"/>
            <w:vAlign w:val="center"/>
          </w:tcPr>
          <w:p w14:paraId="5545C595" w14:textId="36F55B91" w:rsidR="005156F2" w:rsidRPr="004A2DF2"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 xml:space="preserve">Until End of </w:t>
            </w:r>
            <w:r>
              <w:rPr>
                <w:rFonts w:cstheme="minorHAnsi"/>
                <w:color w:val="222222"/>
                <w:sz w:val="18"/>
                <w:szCs w:val="18"/>
                <w:shd w:val="clear" w:color="auto" w:fill="FFFFFF"/>
              </w:rPr>
              <w:t>simulation</w:t>
            </w:r>
          </w:p>
        </w:tc>
        <w:tc>
          <w:tcPr>
            <w:tcW w:w="1764" w:type="dxa"/>
            <w:vAlign w:val="center"/>
          </w:tcPr>
          <w:p w14:paraId="79CB2005" w14:textId="141719CF"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18"/>
                <w:szCs w:val="18"/>
              </w:rPr>
            </w:pPr>
            <w:r w:rsidRPr="00026CE3">
              <w:rPr>
                <w:rFonts w:cstheme="minorHAnsi"/>
                <w:b/>
                <w:bCs/>
                <w:color w:val="222222"/>
                <w:sz w:val="18"/>
                <w:szCs w:val="18"/>
                <w:shd w:val="clear" w:color="auto" w:fill="FFFFFF"/>
              </w:rPr>
              <w:t>↓</w:t>
            </w:r>
          </w:p>
        </w:tc>
        <w:tc>
          <w:tcPr>
            <w:tcW w:w="599" w:type="dxa"/>
            <w:vAlign w:val="center"/>
          </w:tcPr>
          <w:p w14:paraId="009854B5" w14:textId="022B16B3"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4D5156"/>
                <w:sz w:val="18"/>
                <w:szCs w:val="18"/>
                <w:shd w:val="clear" w:color="auto" w:fill="FFFFFF"/>
              </w:rPr>
              <w:t>↑</w:t>
            </w:r>
          </w:p>
        </w:tc>
        <w:tc>
          <w:tcPr>
            <w:tcW w:w="599" w:type="dxa"/>
            <w:vAlign w:val="center"/>
          </w:tcPr>
          <w:p w14:paraId="6EF66504" w14:textId="79DD8F48"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4D5156"/>
                <w:sz w:val="18"/>
                <w:szCs w:val="18"/>
                <w:shd w:val="clear" w:color="auto" w:fill="FFFFFF"/>
              </w:rPr>
              <w:t>↑↑</w:t>
            </w:r>
          </w:p>
        </w:tc>
        <w:tc>
          <w:tcPr>
            <w:tcW w:w="596" w:type="dxa"/>
            <w:vAlign w:val="center"/>
          </w:tcPr>
          <w:p w14:paraId="6DF50DCB" w14:textId="0289FCF7" w:rsidR="005156F2" w:rsidRPr="00026CE3" w:rsidRDefault="005156F2" w:rsidP="005156F2">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026CE3">
              <w:rPr>
                <w:rFonts w:cstheme="minorHAnsi"/>
                <w:b/>
                <w:bCs/>
                <w:color w:val="222222"/>
                <w:sz w:val="18"/>
                <w:szCs w:val="18"/>
                <w:shd w:val="clear" w:color="auto" w:fill="FFFFFF"/>
              </w:rPr>
              <w:t>↓</w:t>
            </w:r>
          </w:p>
        </w:tc>
      </w:tr>
    </w:tbl>
    <w:p w14:paraId="52D0C225" w14:textId="07B1963A" w:rsidR="00000890" w:rsidRDefault="00000890" w:rsidP="005C7032">
      <w:pPr>
        <w:pStyle w:val="NoSpacing"/>
        <w:jc w:val="both"/>
      </w:pPr>
      <w:r>
        <w:t xml:space="preserve">*Arrows represent increases or decreases to </w:t>
      </w:r>
      <w:r>
        <w:rPr>
          <w:rFonts w:cstheme="minorHAnsi"/>
        </w:rPr>
        <w:t>β</w:t>
      </w:r>
      <w:r>
        <w:t xml:space="preserve">x relative to the previous phase, with the number of arrows representing the strength of the change. </w:t>
      </w:r>
    </w:p>
    <w:p w14:paraId="05460A0C" w14:textId="75BD7BD0" w:rsidR="00AF7405" w:rsidRDefault="00AF7405" w:rsidP="005C7032">
      <w:pPr>
        <w:pStyle w:val="NoSpacing"/>
        <w:jc w:val="both"/>
      </w:pPr>
    </w:p>
    <w:p w14:paraId="0143CC9C" w14:textId="4EF6E6B4" w:rsidR="003B6787" w:rsidRDefault="003B6787" w:rsidP="005C7032">
      <w:pPr>
        <w:pStyle w:val="NoSpacing"/>
        <w:jc w:val="both"/>
      </w:pPr>
      <w:r>
        <w:t>The model simulations start on day 0 and we implement lockdown on a</w:t>
      </w:r>
      <w:r w:rsidR="00046DE1">
        <w:t xml:space="preserve"> selected</w:t>
      </w:r>
      <w:r>
        <w:t xml:space="preserve"> “trigger </w:t>
      </w:r>
      <w:r w:rsidR="00026CE3">
        <w:t>day" which corresponds to where the proportion of total recovered individuals is 0.06 seven days after the trigger day</w:t>
      </w:r>
      <w:r w:rsidR="00046DE1">
        <w:t>. The R</w:t>
      </w:r>
      <w:r w:rsidR="00046DE1" w:rsidRPr="00026CE3">
        <w:rPr>
          <w:vertAlign w:val="subscript"/>
        </w:rPr>
        <w:t>0</w:t>
      </w:r>
      <w:r w:rsidR="00046DE1">
        <w:t xml:space="preserve"> values that are modelled in the baseline scenario are shown </w:t>
      </w:r>
      <w:r w:rsidR="0009748A">
        <w:t>in</w:t>
      </w:r>
      <w:r w:rsidR="00046DE1">
        <w:t xml:space="preserve"> Table 5.</w:t>
      </w:r>
    </w:p>
    <w:p w14:paraId="6F979103" w14:textId="77A6F71B" w:rsidR="00046DE1" w:rsidRDefault="00046DE1" w:rsidP="005C7032">
      <w:pPr>
        <w:pStyle w:val="NoSpacing"/>
        <w:jc w:val="both"/>
        <w:rPr>
          <w:ins w:id="3" w:author="Alexander Morgan" w:date="2020-04-26T23:27:00Z"/>
        </w:rPr>
      </w:pPr>
    </w:p>
    <w:p w14:paraId="5B62BCD2" w14:textId="75F2A16C" w:rsidR="00220137" w:rsidRDefault="00220137" w:rsidP="005C7032">
      <w:pPr>
        <w:pStyle w:val="NoSpacing"/>
        <w:jc w:val="both"/>
        <w:rPr>
          <w:ins w:id="4" w:author="Alexander Morgan" w:date="2020-04-26T23:27:00Z"/>
        </w:rPr>
      </w:pPr>
    </w:p>
    <w:p w14:paraId="7827A3F7" w14:textId="23CA4520" w:rsidR="00220137" w:rsidRDefault="00220137" w:rsidP="005C7032">
      <w:pPr>
        <w:pStyle w:val="NoSpacing"/>
        <w:jc w:val="both"/>
        <w:rPr>
          <w:ins w:id="5" w:author="Alexander Morgan" w:date="2020-04-26T23:27:00Z"/>
        </w:rPr>
      </w:pPr>
    </w:p>
    <w:p w14:paraId="21CAA2FC" w14:textId="75DB6686" w:rsidR="00220137" w:rsidRDefault="00220137" w:rsidP="005C7032">
      <w:pPr>
        <w:pStyle w:val="NoSpacing"/>
        <w:jc w:val="both"/>
        <w:rPr>
          <w:ins w:id="6" w:author="Alexander Morgan" w:date="2020-04-26T23:27:00Z"/>
        </w:rPr>
      </w:pPr>
    </w:p>
    <w:p w14:paraId="7CF91FBB" w14:textId="7C434F47" w:rsidR="00220137" w:rsidRDefault="00220137" w:rsidP="005C7032">
      <w:pPr>
        <w:pStyle w:val="NoSpacing"/>
        <w:jc w:val="both"/>
        <w:rPr>
          <w:ins w:id="7" w:author="Alexander Morgan" w:date="2020-04-26T23:27:00Z"/>
        </w:rPr>
      </w:pPr>
    </w:p>
    <w:p w14:paraId="3D454ADB" w14:textId="26559B56" w:rsidR="00220137" w:rsidRDefault="00220137" w:rsidP="005C7032">
      <w:pPr>
        <w:pStyle w:val="NoSpacing"/>
        <w:jc w:val="both"/>
        <w:rPr>
          <w:ins w:id="8" w:author="Alexander Morgan" w:date="2020-04-26T23:27:00Z"/>
        </w:rPr>
      </w:pPr>
    </w:p>
    <w:p w14:paraId="3D34FBAC" w14:textId="34A7CFA0" w:rsidR="00220137" w:rsidRDefault="00220137" w:rsidP="005C7032">
      <w:pPr>
        <w:pStyle w:val="NoSpacing"/>
        <w:jc w:val="both"/>
        <w:rPr>
          <w:ins w:id="9" w:author="Alexander Morgan" w:date="2020-04-26T23:27:00Z"/>
        </w:rPr>
      </w:pPr>
    </w:p>
    <w:p w14:paraId="24D4F44F" w14:textId="18AD439B" w:rsidR="00220137" w:rsidRDefault="00220137" w:rsidP="005C7032">
      <w:pPr>
        <w:pStyle w:val="NoSpacing"/>
        <w:jc w:val="both"/>
        <w:rPr>
          <w:ins w:id="10" w:author="Alexander Morgan" w:date="2020-04-26T23:27:00Z"/>
        </w:rPr>
      </w:pPr>
    </w:p>
    <w:p w14:paraId="4A076108" w14:textId="182253F0" w:rsidR="00220137" w:rsidRDefault="00220137" w:rsidP="005C7032">
      <w:pPr>
        <w:pStyle w:val="NoSpacing"/>
        <w:jc w:val="both"/>
        <w:rPr>
          <w:ins w:id="11" w:author="Alexander Morgan" w:date="2020-04-26T23:27:00Z"/>
        </w:rPr>
      </w:pPr>
    </w:p>
    <w:p w14:paraId="77FAE478" w14:textId="6F1BB7F7" w:rsidR="00220137" w:rsidRDefault="00220137" w:rsidP="005C7032">
      <w:pPr>
        <w:pStyle w:val="NoSpacing"/>
        <w:jc w:val="both"/>
        <w:rPr>
          <w:ins w:id="12" w:author="Alexander Morgan" w:date="2020-04-26T23:28:00Z"/>
        </w:rPr>
      </w:pPr>
    </w:p>
    <w:p w14:paraId="156D7FFC" w14:textId="77777777" w:rsidR="00220137" w:rsidRDefault="00220137" w:rsidP="005C7032">
      <w:pPr>
        <w:pStyle w:val="NoSpacing"/>
        <w:jc w:val="both"/>
      </w:pPr>
    </w:p>
    <w:p w14:paraId="70AC75FB" w14:textId="03010819" w:rsidR="00046DE1" w:rsidRPr="00000890" w:rsidRDefault="00046DE1" w:rsidP="00046DE1">
      <w:pPr>
        <w:pStyle w:val="NoSpacing"/>
        <w:jc w:val="both"/>
      </w:pPr>
      <w:r w:rsidRPr="00000890">
        <w:rPr>
          <w:b/>
          <w:bCs/>
        </w:rPr>
        <w:lastRenderedPageBreak/>
        <w:t xml:space="preserve">Table </w:t>
      </w:r>
      <w:r>
        <w:rPr>
          <w:b/>
          <w:bCs/>
        </w:rPr>
        <w:t>5</w:t>
      </w:r>
      <w:r w:rsidRPr="00000890">
        <w:rPr>
          <w:b/>
          <w:bCs/>
        </w:rPr>
        <w:t xml:space="preserve"> </w:t>
      </w:r>
      <w:r w:rsidRPr="00000890">
        <w:t xml:space="preserve">– </w:t>
      </w:r>
      <w:r>
        <w:t>R</w:t>
      </w:r>
      <w:r w:rsidRPr="00026CE3">
        <w:rPr>
          <w:vertAlign w:val="subscript"/>
        </w:rPr>
        <w:t>0</w:t>
      </w:r>
      <w:r>
        <w:t xml:space="preserve"> values for the different phases</w:t>
      </w:r>
      <w:r w:rsidRPr="00000890">
        <w:t xml:space="preserve"> </w:t>
      </w:r>
    </w:p>
    <w:tbl>
      <w:tblPr>
        <w:tblStyle w:val="GridTable4"/>
        <w:tblW w:w="5339" w:type="dxa"/>
        <w:tblLayout w:type="fixed"/>
        <w:tblLook w:val="04A0" w:firstRow="1" w:lastRow="0" w:firstColumn="1" w:lastColumn="0" w:noHBand="0" w:noVBand="1"/>
      </w:tblPr>
      <w:tblGrid>
        <w:gridCol w:w="1129"/>
        <w:gridCol w:w="1586"/>
        <w:gridCol w:w="656"/>
        <w:gridCol w:w="656"/>
        <w:gridCol w:w="656"/>
        <w:gridCol w:w="656"/>
      </w:tblGrid>
      <w:tr w:rsidR="00046DE1" w:rsidRPr="009D435A" w14:paraId="5D8A5287" w14:textId="77777777" w:rsidTr="00A33E6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3371E8A" w14:textId="77777777" w:rsidR="00046DE1" w:rsidRPr="009D435A" w:rsidRDefault="00046DE1" w:rsidP="000429B6">
            <w:pPr>
              <w:pStyle w:val="NoSpacing"/>
              <w:spacing w:line="276" w:lineRule="auto"/>
              <w:rPr>
                <w:b w:val="0"/>
                <w:bCs w:val="0"/>
                <w:sz w:val="20"/>
                <w:szCs w:val="20"/>
              </w:rPr>
            </w:pPr>
            <w:r>
              <w:rPr>
                <w:sz w:val="20"/>
                <w:szCs w:val="20"/>
              </w:rPr>
              <w:t>Phases</w:t>
            </w:r>
          </w:p>
        </w:tc>
        <w:tc>
          <w:tcPr>
            <w:tcW w:w="1586" w:type="dxa"/>
            <w:tcBorders>
              <w:top w:val="single" w:sz="4" w:space="0" w:color="FFFFFF" w:themeColor="background1"/>
              <w:left w:val="single" w:sz="4" w:space="0" w:color="FFFFFF" w:themeColor="background1"/>
              <w:right w:val="single" w:sz="4" w:space="0" w:color="FFFFFF" w:themeColor="background1"/>
            </w:tcBorders>
          </w:tcPr>
          <w:p w14:paraId="24F73342" w14:textId="77777777" w:rsidR="00046DE1" w:rsidRPr="004A2DF2"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Duration</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3A7635D5"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lang w:val="el-GR"/>
              </w:rPr>
              <w:t>1</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63FBF176"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2</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536B27D7"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3</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50E43321" w14:textId="77777777" w:rsidR="00046DE1" w:rsidRPr="009D435A" w:rsidRDefault="00046DE1" w:rsidP="000429B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b w:val="0"/>
                <w:bCs w:val="0"/>
                <w:sz w:val="20"/>
                <w:szCs w:val="20"/>
                <w:lang w:val="el-GR"/>
              </w:rPr>
              <w:t>β</w:t>
            </w:r>
            <w:r>
              <w:rPr>
                <w:b w:val="0"/>
                <w:bCs w:val="0"/>
                <w:sz w:val="20"/>
                <w:szCs w:val="20"/>
                <w:vertAlign w:val="subscript"/>
              </w:rPr>
              <w:t>4</w:t>
            </w:r>
          </w:p>
        </w:tc>
      </w:tr>
      <w:tr w:rsidR="00046DE1" w:rsidRPr="009D435A" w14:paraId="09BD47A6" w14:textId="77777777" w:rsidTr="00A33E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8CE135" w14:textId="77777777" w:rsidR="00046DE1" w:rsidRPr="009D435A" w:rsidRDefault="00046DE1" w:rsidP="000429B6">
            <w:pPr>
              <w:pStyle w:val="NoSpacing"/>
              <w:spacing w:line="276" w:lineRule="auto"/>
              <w:rPr>
                <w:rFonts w:eastAsiaTheme="minorEastAsia"/>
                <w:color w:val="FFFFFF" w:themeColor="background1"/>
                <w:sz w:val="20"/>
                <w:szCs w:val="20"/>
              </w:rPr>
            </w:pPr>
            <w:r>
              <w:rPr>
                <w:color w:val="FFFFFF" w:themeColor="background1"/>
                <w:sz w:val="20"/>
                <w:szCs w:val="20"/>
              </w:rPr>
              <w:t>Phase 1</w:t>
            </w:r>
          </w:p>
        </w:tc>
        <w:tc>
          <w:tcPr>
            <w:tcW w:w="1586" w:type="dxa"/>
            <w:tcBorders>
              <w:top w:val="single" w:sz="4" w:space="0" w:color="FFFFFF" w:themeColor="background1"/>
            </w:tcBorders>
          </w:tcPr>
          <w:p w14:paraId="622138EE" w14:textId="383B6ACA" w:rsidR="00046DE1" w:rsidRPr="004A2DF2" w:rsidRDefault="00046DE1" w:rsidP="0009748A">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 xml:space="preserve">Up till </w:t>
            </w:r>
            <w:r>
              <w:rPr>
                <w:rFonts w:eastAsiaTheme="minorEastAsia" w:cstheme="minorHAnsi"/>
                <w:sz w:val="18"/>
                <w:szCs w:val="18"/>
              </w:rPr>
              <w:t>R</w:t>
            </w:r>
            <w:r w:rsidRPr="004A2DF2">
              <w:rPr>
                <w:rFonts w:eastAsiaTheme="minorEastAsia" w:cstheme="minorHAnsi"/>
                <w:sz w:val="18"/>
                <w:szCs w:val="18"/>
              </w:rPr>
              <w:t>(t</w:t>
            </w:r>
            <w:r w:rsidR="0009748A">
              <w:rPr>
                <w:rFonts w:eastAsiaTheme="minorEastAsia" w:cstheme="minorHAnsi"/>
                <w:sz w:val="18"/>
                <w:szCs w:val="18"/>
              </w:rPr>
              <w:t>+7</w:t>
            </w:r>
            <w:r w:rsidRPr="004A2DF2">
              <w:rPr>
                <w:rFonts w:eastAsiaTheme="minorEastAsia" w:cstheme="minorHAnsi"/>
                <w:sz w:val="18"/>
                <w:szCs w:val="18"/>
              </w:rPr>
              <w:t>)</w:t>
            </w:r>
            <w:r>
              <w:rPr>
                <w:rFonts w:eastAsiaTheme="minorEastAsia" w:cstheme="minorHAnsi"/>
                <w:sz w:val="18"/>
                <w:szCs w:val="18"/>
              </w:rPr>
              <w:t xml:space="preserve"> </w:t>
            </w:r>
            <w:r w:rsidRPr="004A2DF2">
              <w:rPr>
                <w:rFonts w:eastAsiaTheme="minorEastAsia" w:cstheme="minorHAnsi"/>
                <w:sz w:val="18"/>
                <w:szCs w:val="18"/>
              </w:rPr>
              <w:t>= 0.0</w:t>
            </w:r>
            <w:r>
              <w:rPr>
                <w:rFonts w:eastAsiaTheme="minorEastAsia" w:cstheme="minorHAnsi"/>
                <w:sz w:val="18"/>
                <w:szCs w:val="18"/>
              </w:rPr>
              <w:t>6</w:t>
            </w:r>
          </w:p>
        </w:tc>
        <w:tc>
          <w:tcPr>
            <w:tcW w:w="656" w:type="dxa"/>
            <w:tcBorders>
              <w:top w:val="single" w:sz="4" w:space="0" w:color="FFFFFF" w:themeColor="background1"/>
            </w:tcBorders>
            <w:vAlign w:val="center"/>
          </w:tcPr>
          <w:p w14:paraId="464C9A51" w14:textId="56D130B6"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03C8F4D0" w14:textId="221FC062"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4F648BCE" w14:textId="7191CA04"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c>
          <w:tcPr>
            <w:tcW w:w="656" w:type="dxa"/>
            <w:tcBorders>
              <w:top w:val="single" w:sz="4" w:space="0" w:color="FFFFFF" w:themeColor="background1"/>
            </w:tcBorders>
            <w:vAlign w:val="center"/>
          </w:tcPr>
          <w:p w14:paraId="2F91DC4D" w14:textId="006B3DCD" w:rsidR="00046DE1" w:rsidRPr="00A33E69"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A33E69">
              <w:rPr>
                <w:rFonts w:cstheme="minorHAnsi"/>
                <w:sz w:val="18"/>
                <w:szCs w:val="18"/>
              </w:rPr>
              <w:t>1.7</w:t>
            </w:r>
          </w:p>
        </w:tc>
      </w:tr>
      <w:tr w:rsidR="00046DE1" w:rsidRPr="009D435A" w14:paraId="59339E46" w14:textId="77777777" w:rsidTr="00A33E69">
        <w:trPr>
          <w:trHeight w:val="7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725E55" w14:textId="77777777" w:rsidR="00046DE1" w:rsidRPr="009D435A" w:rsidRDefault="00046DE1" w:rsidP="000429B6">
            <w:pPr>
              <w:pStyle w:val="NoSpacing"/>
              <w:spacing w:line="276" w:lineRule="auto"/>
              <w:rPr>
                <w:rFonts w:eastAsiaTheme="minorEastAsia"/>
                <w:color w:val="FFFFFF" w:themeColor="background1"/>
                <w:sz w:val="20"/>
                <w:szCs w:val="20"/>
              </w:rPr>
            </w:pPr>
            <w:r>
              <w:rPr>
                <w:color w:val="FFFFFF" w:themeColor="background1"/>
                <w:sz w:val="20"/>
                <w:szCs w:val="20"/>
              </w:rPr>
              <w:t>Phase 2</w:t>
            </w:r>
          </w:p>
        </w:tc>
        <w:tc>
          <w:tcPr>
            <w:tcW w:w="1586" w:type="dxa"/>
          </w:tcPr>
          <w:p w14:paraId="0E2C2491" w14:textId="77777777" w:rsidR="00046DE1" w:rsidRPr="004A2DF2"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 xml:space="preserve">6 Weeks </w:t>
            </w:r>
          </w:p>
        </w:tc>
        <w:tc>
          <w:tcPr>
            <w:tcW w:w="656" w:type="dxa"/>
            <w:vAlign w:val="center"/>
          </w:tcPr>
          <w:p w14:paraId="4E83744A" w14:textId="22A99EA8" w:rsidR="00046DE1" w:rsidRPr="00046DE1"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046DE1">
              <w:rPr>
                <w:rFonts w:eastAsiaTheme="minorEastAsia" w:cstheme="minorHAnsi"/>
                <w:sz w:val="18"/>
                <w:szCs w:val="18"/>
              </w:rPr>
              <w:t>0.8</w:t>
            </w:r>
          </w:p>
        </w:tc>
        <w:tc>
          <w:tcPr>
            <w:tcW w:w="656" w:type="dxa"/>
            <w:vAlign w:val="center"/>
          </w:tcPr>
          <w:p w14:paraId="24111BC4" w14:textId="52DC177D"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0.9</w:t>
            </w:r>
          </w:p>
        </w:tc>
        <w:tc>
          <w:tcPr>
            <w:tcW w:w="656" w:type="dxa"/>
            <w:vAlign w:val="center"/>
          </w:tcPr>
          <w:p w14:paraId="3F6302B9" w14:textId="4B387CA2"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0.9</w:t>
            </w:r>
          </w:p>
        </w:tc>
        <w:tc>
          <w:tcPr>
            <w:tcW w:w="656" w:type="dxa"/>
          </w:tcPr>
          <w:p w14:paraId="546C48D9" w14:textId="67DDE05A"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0.8</w:t>
            </w:r>
          </w:p>
        </w:tc>
      </w:tr>
      <w:tr w:rsidR="00046DE1" w:rsidRPr="009D435A" w14:paraId="2774A976" w14:textId="77777777" w:rsidTr="00A33E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2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center"/>
          </w:tcPr>
          <w:p w14:paraId="2C4BBD6C" w14:textId="77777777" w:rsidR="00046DE1" w:rsidRPr="009D435A" w:rsidRDefault="00046DE1" w:rsidP="000429B6">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rFonts w:eastAsiaTheme="minorEastAsia"/>
                <w:b w:val="0"/>
                <w:bCs w:val="0"/>
                <w:color w:val="FFFFFF" w:themeColor="background1"/>
                <w:sz w:val="20"/>
                <w:szCs w:val="20"/>
              </w:rPr>
            </w:pPr>
            <w:r>
              <w:rPr>
                <w:color w:val="FFFFFF" w:themeColor="background1"/>
                <w:sz w:val="20"/>
                <w:szCs w:val="20"/>
              </w:rPr>
              <w:t>Phase 3</w:t>
            </w:r>
          </w:p>
          <w:p w14:paraId="70AE917A" w14:textId="77777777" w:rsidR="00046DE1" w:rsidRPr="009D435A" w:rsidRDefault="00046DE1" w:rsidP="000429B6">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b w:val="0"/>
                <w:bCs w:val="0"/>
                <w:color w:val="FFFFFF" w:themeColor="background1"/>
                <w:sz w:val="20"/>
                <w:szCs w:val="20"/>
              </w:rPr>
            </w:pPr>
            <w:r>
              <w:rPr>
                <w:color w:val="FFFFFF" w:themeColor="background1"/>
                <w:sz w:val="20"/>
                <w:szCs w:val="20"/>
              </w:rPr>
              <w:t>Phase 4</w:t>
            </w:r>
          </w:p>
        </w:tc>
        <w:tc>
          <w:tcPr>
            <w:tcW w:w="1586" w:type="dxa"/>
          </w:tcPr>
          <w:p w14:paraId="21FD766E" w14:textId="0D66B5F3" w:rsidR="00046DE1" w:rsidRPr="004A2DF2"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12 Weeks</w:t>
            </w:r>
            <w:r>
              <w:rPr>
                <w:rFonts w:cstheme="minorHAnsi"/>
                <w:sz w:val="18"/>
                <w:szCs w:val="18"/>
              </w:rPr>
              <w:t xml:space="preserve"> (Gradual transition to…)</w:t>
            </w:r>
          </w:p>
        </w:tc>
        <w:tc>
          <w:tcPr>
            <w:tcW w:w="656" w:type="dxa"/>
            <w:vAlign w:val="center"/>
          </w:tcPr>
          <w:p w14:paraId="08E70DA0" w14:textId="73B2B436"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0.4</w:t>
            </w:r>
          </w:p>
        </w:tc>
        <w:tc>
          <w:tcPr>
            <w:tcW w:w="656" w:type="dxa"/>
            <w:vAlign w:val="center"/>
          </w:tcPr>
          <w:p w14:paraId="2302573E" w14:textId="2B5BE7F0"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1.85</w:t>
            </w:r>
          </w:p>
        </w:tc>
        <w:tc>
          <w:tcPr>
            <w:tcW w:w="656" w:type="dxa"/>
            <w:vAlign w:val="center"/>
          </w:tcPr>
          <w:p w14:paraId="2BD9AE21" w14:textId="481E1DFF"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2.25</w:t>
            </w:r>
          </w:p>
        </w:tc>
        <w:tc>
          <w:tcPr>
            <w:tcW w:w="656" w:type="dxa"/>
            <w:vAlign w:val="center"/>
          </w:tcPr>
          <w:p w14:paraId="13B525B7" w14:textId="16E1D33E" w:rsidR="00046DE1" w:rsidRPr="00046DE1" w:rsidRDefault="00046DE1" w:rsidP="000429B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046DE1">
              <w:rPr>
                <w:rFonts w:cstheme="minorHAnsi"/>
                <w:sz w:val="18"/>
                <w:szCs w:val="18"/>
              </w:rPr>
              <w:t>0.4</w:t>
            </w:r>
          </w:p>
        </w:tc>
      </w:tr>
      <w:tr w:rsidR="00046DE1" w:rsidRPr="009D435A" w14:paraId="477F2E79" w14:textId="77777777" w:rsidTr="00A33E69">
        <w:trPr>
          <w:trHeight w:val="367"/>
        </w:trPr>
        <w:tc>
          <w:tcPr>
            <w:cnfStyle w:val="001000000000" w:firstRow="0" w:lastRow="0" w:firstColumn="1" w:lastColumn="0" w:oddVBand="0" w:evenVBand="0" w:oddHBand="0" w:evenHBand="0" w:firstRowFirstColumn="0" w:firstRowLastColumn="0" w:lastRowFirstColumn="0" w:lastRowLastColumn="0"/>
            <w:tcW w:w="1129" w:type="dxa"/>
            <w:vMerge/>
            <w:tcBorders>
              <w:left w:val="single" w:sz="4" w:space="0" w:color="FFFFFF" w:themeColor="background1"/>
              <w:right w:val="single" w:sz="4" w:space="0" w:color="FFFFFF" w:themeColor="background1"/>
            </w:tcBorders>
            <w:shd w:val="clear" w:color="auto" w:fill="000000" w:themeFill="text1"/>
            <w:vAlign w:val="center"/>
          </w:tcPr>
          <w:p w14:paraId="4195CE63" w14:textId="77777777" w:rsidR="00046DE1" w:rsidRPr="009D435A" w:rsidRDefault="00046DE1" w:rsidP="000429B6">
            <w:pPr>
              <w:pStyle w:val="NoSpacing"/>
              <w:spacing w:line="276" w:lineRule="auto"/>
              <w:rPr>
                <w:b w:val="0"/>
                <w:bCs w:val="0"/>
                <w:color w:val="FFFFFF" w:themeColor="background1"/>
                <w:sz w:val="20"/>
                <w:szCs w:val="20"/>
              </w:rPr>
            </w:pPr>
          </w:p>
        </w:tc>
        <w:tc>
          <w:tcPr>
            <w:tcW w:w="1586" w:type="dxa"/>
          </w:tcPr>
          <w:p w14:paraId="591CEAB0" w14:textId="77777777" w:rsidR="00046DE1" w:rsidRPr="004A2DF2"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Until End of Model</w:t>
            </w:r>
          </w:p>
        </w:tc>
        <w:tc>
          <w:tcPr>
            <w:tcW w:w="656" w:type="dxa"/>
            <w:vAlign w:val="center"/>
          </w:tcPr>
          <w:p w14:paraId="45645361" w14:textId="065DC4AC" w:rsidR="00046DE1" w:rsidRPr="00046DE1"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046DE1">
              <w:rPr>
                <w:rFonts w:eastAsiaTheme="minorEastAsia" w:cstheme="minorHAnsi"/>
                <w:sz w:val="18"/>
                <w:szCs w:val="18"/>
              </w:rPr>
              <w:t>0.4</w:t>
            </w:r>
          </w:p>
        </w:tc>
        <w:tc>
          <w:tcPr>
            <w:tcW w:w="656" w:type="dxa"/>
            <w:vAlign w:val="center"/>
          </w:tcPr>
          <w:p w14:paraId="34DF8A3A" w14:textId="4A5F36DD"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1.85</w:t>
            </w:r>
          </w:p>
        </w:tc>
        <w:tc>
          <w:tcPr>
            <w:tcW w:w="656" w:type="dxa"/>
            <w:vAlign w:val="center"/>
          </w:tcPr>
          <w:p w14:paraId="7EC6B2AD" w14:textId="0C3048C8" w:rsidR="00046DE1" w:rsidRPr="00A33E69" w:rsidRDefault="00046DE1" w:rsidP="000429B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2.25</w:t>
            </w:r>
          </w:p>
        </w:tc>
        <w:tc>
          <w:tcPr>
            <w:tcW w:w="656" w:type="dxa"/>
            <w:vAlign w:val="center"/>
          </w:tcPr>
          <w:p w14:paraId="27C18E5C" w14:textId="3051FBD7" w:rsidR="00046DE1" w:rsidRPr="00A33E69" w:rsidRDefault="00046DE1" w:rsidP="00046DE1">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33E69">
              <w:rPr>
                <w:rFonts w:cstheme="minorHAnsi"/>
                <w:sz w:val="18"/>
                <w:szCs w:val="18"/>
              </w:rPr>
              <w:t>0.4</w:t>
            </w:r>
          </w:p>
        </w:tc>
      </w:tr>
    </w:tbl>
    <w:p w14:paraId="66B153DD" w14:textId="77777777" w:rsidR="00220137" w:rsidRDefault="00220137" w:rsidP="00C67E48">
      <w:pPr>
        <w:pStyle w:val="NoSpacing"/>
        <w:jc w:val="center"/>
        <w:rPr>
          <w:ins w:id="13" w:author="Alexander Morgan" w:date="2020-04-26T23:28:00Z"/>
          <w:b/>
          <w:bCs/>
          <w:u w:val="single"/>
        </w:rPr>
      </w:pPr>
    </w:p>
    <w:p w14:paraId="53516A09" w14:textId="24D3A6C3" w:rsidR="00026CE3" w:rsidRDefault="00026CE3" w:rsidP="00C67E48">
      <w:pPr>
        <w:pStyle w:val="NoSpacing"/>
        <w:jc w:val="center"/>
        <w:rPr>
          <w:b/>
          <w:bCs/>
          <w:u w:val="single"/>
        </w:rPr>
      </w:pPr>
      <w:r w:rsidRPr="00026CE3">
        <w:rPr>
          <w:b/>
          <w:bCs/>
          <w:u w:val="single"/>
        </w:rPr>
        <w:t>Sensitivity Analysis</w:t>
      </w:r>
    </w:p>
    <w:p w14:paraId="2EABF6C4" w14:textId="77777777" w:rsidR="00C67E48" w:rsidRPr="00026CE3" w:rsidRDefault="00C67E48" w:rsidP="00C67E48">
      <w:pPr>
        <w:pStyle w:val="NoSpacing"/>
        <w:jc w:val="center"/>
        <w:rPr>
          <w:b/>
          <w:bCs/>
          <w:u w:val="single"/>
        </w:rPr>
      </w:pPr>
    </w:p>
    <w:p w14:paraId="5FC4170C" w14:textId="3BEB3B00" w:rsidR="00000890" w:rsidRDefault="00E03C5D" w:rsidP="00220137">
      <w:pPr>
        <w:pStyle w:val="NoSpacing"/>
        <w:jc w:val="both"/>
        <w:rPr>
          <w:ins w:id="14" w:author="Alexander Morgan" w:date="2020-04-26T23:28:00Z"/>
          <w:rFonts w:eastAsiaTheme="minorEastAsia"/>
        </w:rPr>
      </w:pPr>
      <w:r>
        <w:rPr>
          <w:rFonts w:eastAsiaTheme="minorEastAsia"/>
        </w:rPr>
        <w:t xml:space="preserve">To test the susceptibility of the core results to key parameters and uncertainty in the model formulation, </w:t>
      </w:r>
      <w:r w:rsidR="00000890">
        <w:rPr>
          <w:rFonts w:eastAsiaTheme="minorEastAsia"/>
        </w:rPr>
        <w:t>several sensitivity analyses were conducted. These explore</w:t>
      </w:r>
      <w:r>
        <w:rPr>
          <w:rFonts w:eastAsiaTheme="minorEastAsia"/>
        </w:rPr>
        <w:t>d</w:t>
      </w:r>
      <w:r w:rsidR="00000890">
        <w:rPr>
          <w:rFonts w:eastAsiaTheme="minorEastAsia"/>
        </w:rPr>
        <w:t>:</w:t>
      </w:r>
    </w:p>
    <w:p w14:paraId="4A433030" w14:textId="77777777" w:rsidR="00220137" w:rsidRDefault="00220137" w:rsidP="00220137">
      <w:pPr>
        <w:pStyle w:val="NoSpacing"/>
        <w:jc w:val="both"/>
        <w:rPr>
          <w:rFonts w:eastAsiaTheme="minorEastAsia"/>
        </w:rPr>
      </w:pPr>
    </w:p>
    <w:p w14:paraId="0E975911" w14:textId="6B894322" w:rsidR="00C67E48" w:rsidRDefault="00C67E48" w:rsidP="00220137">
      <w:pPr>
        <w:pStyle w:val="NoSpacing"/>
        <w:numPr>
          <w:ilvl w:val="0"/>
          <w:numId w:val="26"/>
        </w:numPr>
        <w:jc w:val="both"/>
        <w:rPr>
          <w:rFonts w:eastAsiaTheme="minorEastAsia"/>
        </w:rPr>
      </w:pPr>
      <w:bookmarkStart w:id="15" w:name="_Hlk38833106"/>
      <w:r>
        <w:rPr>
          <w:rFonts w:eastAsiaTheme="minorEastAsia"/>
        </w:rPr>
        <w:t>Varying phase 1 R</w:t>
      </w:r>
      <w:r w:rsidRPr="00C67E48">
        <w:rPr>
          <w:rFonts w:eastAsiaTheme="minorEastAsia"/>
          <w:vertAlign w:val="subscript"/>
        </w:rPr>
        <w:t>0</w:t>
      </w:r>
      <w:r>
        <w:rPr>
          <w:rFonts w:eastAsiaTheme="minorEastAsia"/>
          <w:vertAlign w:val="subscript"/>
        </w:rPr>
        <w:t xml:space="preserve"> </w:t>
      </w:r>
      <w:r>
        <w:rPr>
          <w:rFonts w:eastAsiaTheme="minorEastAsia"/>
        </w:rPr>
        <w:t>values from the baseline value of 1.7 (1.4 – 2.0)</w:t>
      </w:r>
      <w:bookmarkEnd w:id="15"/>
    </w:p>
    <w:p w14:paraId="0BE14E4A" w14:textId="4A5A0364" w:rsidR="00C67E48" w:rsidRDefault="00C67E48" w:rsidP="00220137">
      <w:pPr>
        <w:pStyle w:val="NoSpacing"/>
        <w:numPr>
          <w:ilvl w:val="0"/>
          <w:numId w:val="26"/>
        </w:numPr>
        <w:jc w:val="both"/>
        <w:rPr>
          <w:rFonts w:eastAsiaTheme="minorEastAsia"/>
        </w:rPr>
      </w:pPr>
      <w:r>
        <w:rPr>
          <w:rFonts w:eastAsiaTheme="minorEastAsia"/>
        </w:rPr>
        <w:t>Varying phase 2 R</w:t>
      </w:r>
      <w:r w:rsidRPr="00C67E48">
        <w:rPr>
          <w:rFonts w:eastAsiaTheme="minorEastAsia"/>
          <w:vertAlign w:val="subscript"/>
        </w:rPr>
        <w:t>0</w:t>
      </w:r>
      <w:r>
        <w:rPr>
          <w:rFonts w:eastAsiaTheme="minorEastAsia"/>
          <w:vertAlign w:val="subscript"/>
        </w:rPr>
        <w:t xml:space="preserve"> </w:t>
      </w:r>
      <w:r>
        <w:rPr>
          <w:rFonts w:eastAsiaTheme="minorEastAsia"/>
        </w:rPr>
        <w:t>values from the baseline value of 0.8/0.9 (0.6/0.7 – 1.0/1.1)</w:t>
      </w:r>
    </w:p>
    <w:p w14:paraId="7A40F182" w14:textId="7DF6AA0F" w:rsidR="00C67E48" w:rsidRDefault="00C67E48" w:rsidP="00220137">
      <w:pPr>
        <w:pStyle w:val="NoSpacing"/>
        <w:numPr>
          <w:ilvl w:val="0"/>
          <w:numId w:val="26"/>
        </w:numPr>
        <w:jc w:val="both"/>
        <w:rPr>
          <w:rFonts w:eastAsiaTheme="minorEastAsia"/>
        </w:rPr>
      </w:pPr>
      <w:r>
        <w:rPr>
          <w:rFonts w:eastAsiaTheme="minorEastAsia"/>
        </w:rPr>
        <w:t xml:space="preserve">Varying the trigger day from day 71 (R(t+7) = 0.06) to day 46 and 96. </w:t>
      </w:r>
    </w:p>
    <w:p w14:paraId="7AE70159" w14:textId="264794D5" w:rsidR="00C67E48" w:rsidRDefault="00C67E48" w:rsidP="00220137">
      <w:pPr>
        <w:pStyle w:val="NoSpacing"/>
        <w:numPr>
          <w:ilvl w:val="0"/>
          <w:numId w:val="26"/>
        </w:numPr>
        <w:jc w:val="both"/>
        <w:rPr>
          <w:rFonts w:eastAsiaTheme="minorEastAsia"/>
        </w:rPr>
      </w:pPr>
      <w:r>
        <w:rPr>
          <w:rFonts w:eastAsiaTheme="minorEastAsia"/>
        </w:rPr>
        <w:t>Varying the duration of the phase 3 ramp-down (</w:t>
      </w:r>
      <w:r>
        <w:rPr>
          <w:rFonts w:eastAsiaTheme="minorEastAsia" w:cstheme="minorHAnsi"/>
        </w:rPr>
        <w:t>β</w:t>
      </w:r>
      <w:r w:rsidRPr="00C67E48">
        <w:rPr>
          <w:rFonts w:eastAsiaTheme="minorEastAsia"/>
          <w:vertAlign w:val="subscript"/>
        </w:rPr>
        <w:t>1</w:t>
      </w:r>
      <w:r>
        <w:rPr>
          <w:rFonts w:eastAsiaTheme="minorEastAsia"/>
        </w:rPr>
        <w:t xml:space="preserve"> &amp; </w:t>
      </w:r>
      <w:r>
        <w:rPr>
          <w:rFonts w:eastAsiaTheme="minorEastAsia" w:cstheme="minorHAnsi"/>
        </w:rPr>
        <w:t>β</w:t>
      </w:r>
      <w:r w:rsidRPr="00C67E48">
        <w:rPr>
          <w:rFonts w:eastAsiaTheme="minorEastAsia"/>
          <w:vertAlign w:val="subscript"/>
        </w:rPr>
        <w:t>3</w:t>
      </w:r>
      <w:r>
        <w:rPr>
          <w:rFonts w:eastAsiaTheme="minorEastAsia"/>
        </w:rPr>
        <w:t>) and ramp-up (</w:t>
      </w:r>
      <w:r>
        <w:rPr>
          <w:rFonts w:eastAsiaTheme="minorEastAsia" w:cstheme="minorHAnsi"/>
        </w:rPr>
        <w:t>β</w:t>
      </w:r>
      <w:r w:rsidRPr="00C67E48">
        <w:rPr>
          <w:rFonts w:eastAsiaTheme="minorEastAsia"/>
          <w:vertAlign w:val="subscript"/>
        </w:rPr>
        <w:t>1</w:t>
      </w:r>
      <w:r>
        <w:rPr>
          <w:rFonts w:eastAsiaTheme="minorEastAsia"/>
        </w:rPr>
        <w:t xml:space="preserve"> &amp; </w:t>
      </w:r>
      <w:r>
        <w:rPr>
          <w:rFonts w:eastAsiaTheme="minorEastAsia" w:cstheme="minorHAnsi"/>
        </w:rPr>
        <w:t>β</w:t>
      </w:r>
      <w:r w:rsidRPr="00C67E48">
        <w:rPr>
          <w:rFonts w:eastAsiaTheme="minorEastAsia"/>
          <w:vertAlign w:val="subscript"/>
        </w:rPr>
        <w:t>3</w:t>
      </w:r>
      <w:r>
        <w:rPr>
          <w:rFonts w:eastAsiaTheme="minorEastAsia"/>
        </w:rPr>
        <w:t>) from baseline of 12 weeks (6 – 18 weeks)</w:t>
      </w:r>
    </w:p>
    <w:p w14:paraId="4BB8594C" w14:textId="2557240A" w:rsidR="00026CE3" w:rsidRDefault="00C67E48" w:rsidP="00220137">
      <w:pPr>
        <w:pStyle w:val="NoSpacing"/>
        <w:numPr>
          <w:ilvl w:val="0"/>
          <w:numId w:val="26"/>
        </w:numPr>
        <w:jc w:val="both"/>
        <w:rPr>
          <w:rFonts w:eastAsiaTheme="minorEastAsia"/>
        </w:rPr>
      </w:pPr>
      <w:r>
        <w:rPr>
          <w:rFonts w:eastAsiaTheme="minorEastAsia"/>
        </w:rPr>
        <w:t>Assessing the sensitivity of the main model output to individual beta values in the WAIFW matrix</w:t>
      </w:r>
    </w:p>
    <w:p w14:paraId="1B0E6C33" w14:textId="77777777" w:rsidR="00C67E48" w:rsidRPr="00C67E48" w:rsidRDefault="00C67E48" w:rsidP="00C67E48">
      <w:pPr>
        <w:pStyle w:val="NoSpacing"/>
        <w:rPr>
          <w:rFonts w:eastAsiaTheme="minorEastAsia"/>
        </w:rPr>
      </w:pPr>
    </w:p>
    <w:p w14:paraId="3D8081EF" w14:textId="536F37C7" w:rsidR="00DA5438" w:rsidRDefault="005C7032" w:rsidP="00C67E48">
      <w:pPr>
        <w:pStyle w:val="NoSpacing"/>
        <w:jc w:val="center"/>
        <w:rPr>
          <w:b/>
          <w:bCs/>
          <w:u w:val="single"/>
        </w:rPr>
      </w:pPr>
      <w:r>
        <w:rPr>
          <w:b/>
          <w:bCs/>
          <w:u w:val="single"/>
        </w:rPr>
        <w:t>Description of FAST Analysis</w:t>
      </w:r>
    </w:p>
    <w:p w14:paraId="6CBBADE0" w14:textId="77777777" w:rsidR="007A6DA1" w:rsidRDefault="007A6DA1" w:rsidP="00026CE3">
      <w:pPr>
        <w:pStyle w:val="NoSpacing"/>
        <w:rPr>
          <w:b/>
          <w:bCs/>
          <w:u w:val="single"/>
        </w:rPr>
      </w:pPr>
    </w:p>
    <w:p w14:paraId="7D3823CC" w14:textId="442F048C" w:rsidR="00AF7405" w:rsidRDefault="007A6DA1" w:rsidP="00026CE3">
      <w:pPr>
        <w:pStyle w:val="NoSpacing"/>
      </w:pPr>
      <w:r>
        <w:t xml:space="preserve">We determine which model parameters have most influence on the outcome values (height of second peak </w:t>
      </w:r>
      <w:r w:rsidR="0009748A" w:rsidRPr="00A33E69">
        <w:t xml:space="preserve">fraction of the vulnerable population that are infectious (Iv) </w:t>
      </w:r>
      <w:r>
        <w:t xml:space="preserve">, whether the second peak </w:t>
      </w:r>
      <w:r w:rsidR="0009748A">
        <w:t>o</w:t>
      </w:r>
      <w:r>
        <w:t xml:space="preserve">f </w:t>
      </w:r>
      <w:r w:rsidRPr="00A33E69">
        <w:t>Iv</w:t>
      </w:r>
      <w:r>
        <w:t xml:space="preserve"> is higher than the first peak and the cumulative fraction of </w:t>
      </w:r>
      <w:r w:rsidRPr="00A33E69">
        <w:t>Iv</w:t>
      </w:r>
      <w:r>
        <w:t xml:space="preserve"> one year after the start of lockdown) by computing the total sensitivity index </w:t>
      </w:r>
      <w:proofErr w:type="spellStart"/>
      <w:r w:rsidRPr="007A6DA1">
        <w:rPr>
          <w:i/>
          <w:iCs/>
        </w:rPr>
        <w:t>D</w:t>
      </w:r>
      <w:r w:rsidRPr="007A6DA1">
        <w:rPr>
          <w:vertAlign w:val="subscript"/>
        </w:rPr>
        <w:t>Ti</w:t>
      </w:r>
      <w:proofErr w:type="spellEnd"/>
      <w:r>
        <w:t xml:space="preserve"> using the extension of Fourier amplitude sensitivity test (FAST) as described in </w:t>
      </w:r>
      <w:proofErr w:type="spellStart"/>
      <w:r>
        <w:t>Saltelli</w:t>
      </w:r>
      <w:proofErr w:type="spellEnd"/>
      <w:r>
        <w:t xml:space="preserve"> </w:t>
      </w:r>
      <w:r w:rsidRPr="007A6DA1">
        <w:rPr>
          <w:i/>
          <w:iCs/>
        </w:rPr>
        <w:t>et al.</w:t>
      </w:r>
      <w:r>
        <w:t xml:space="preserve"> [</w:t>
      </w:r>
      <w:commentRangeStart w:id="16"/>
      <w:r>
        <w:t xml:space="preserve">ref </w:t>
      </w:r>
      <w:proofErr w:type="spellStart"/>
      <w:r>
        <w:t>Saltelli</w:t>
      </w:r>
      <w:commentRangeEnd w:id="16"/>
      <w:proofErr w:type="spellEnd"/>
      <w:r w:rsidR="004A73D0">
        <w:rPr>
          <w:rStyle w:val="CommentReference"/>
        </w:rPr>
        <w:commentReference w:id="16"/>
      </w:r>
      <w:r>
        <w:t xml:space="preserve">]. </w:t>
      </w:r>
    </w:p>
    <w:p w14:paraId="5A76B4A9" w14:textId="77777777" w:rsidR="00AF7405" w:rsidRDefault="00AF7405" w:rsidP="00026CE3">
      <w:pPr>
        <w:pStyle w:val="NoSpacing"/>
      </w:pPr>
    </w:p>
    <w:p w14:paraId="2DC219AF" w14:textId="5061FEBF" w:rsidR="00AF7405" w:rsidRDefault="00AF7405" w:rsidP="00026CE3">
      <w:pPr>
        <w:pStyle w:val="NoSpacing"/>
      </w:pPr>
      <w:r>
        <w:t>T</w:t>
      </w:r>
      <w:r w:rsidR="007A6DA1">
        <w:t>he extended FAST method is a variance-based, global sensitivity analysis technique that has been largely used for studying complex agricultural, ecological and chemical systems (see [</w:t>
      </w:r>
      <w:commentRangeStart w:id="17"/>
      <w:r w:rsidR="007A6DA1">
        <w:t>ref Makowski, ref Neumann</w:t>
      </w:r>
      <w:commentRangeEnd w:id="17"/>
      <w:r w:rsidR="00E00DEC">
        <w:rPr>
          <w:rStyle w:val="CommentReference"/>
        </w:rPr>
        <w:commentReference w:id="17"/>
      </w:r>
      <w:r w:rsidR="007A6DA1">
        <w:t xml:space="preserve">] for examples). Independently of any assumption about the model structure (such as linearity, monotonicity and additivity of the relationship between input factors and model output), the extended FAST method quantifies the sensitivity of the model output with respect to variations in each input parameter by means of spectral analysis. </w:t>
      </w:r>
    </w:p>
    <w:p w14:paraId="07391083" w14:textId="77777777" w:rsidR="00AF7405" w:rsidRDefault="00AF7405" w:rsidP="00026CE3">
      <w:pPr>
        <w:pStyle w:val="NoSpacing"/>
      </w:pPr>
    </w:p>
    <w:p w14:paraId="6CE77D36" w14:textId="0A60239F" w:rsidR="007A6DA1" w:rsidRDefault="007A6DA1" w:rsidP="00026CE3">
      <w:pPr>
        <w:pStyle w:val="NoSpacing"/>
      </w:pPr>
      <w:r>
        <w:t xml:space="preserve">It provides measures of the amount of variance of the prevalence that arise from variations of a given parameter in what is called a total sensitivity index, </w:t>
      </w:r>
      <w:proofErr w:type="spellStart"/>
      <w:r w:rsidRPr="007A6DA1">
        <w:rPr>
          <w:i/>
          <w:iCs/>
        </w:rPr>
        <w:t>D</w:t>
      </w:r>
      <w:r w:rsidRPr="007A6DA1">
        <w:rPr>
          <w:vertAlign w:val="subscript"/>
        </w:rPr>
        <w:t>Ti</w:t>
      </w:r>
      <w:proofErr w:type="spellEnd"/>
      <w:r>
        <w:t xml:space="preserve">. It therefore captures the overall effect of parameter variations on the chosen outcome values (i.e. including first- and higher-order interactions between model parameters). For example, a value of </w:t>
      </w:r>
      <w:proofErr w:type="spellStart"/>
      <w:r w:rsidRPr="007A6DA1">
        <w:rPr>
          <w:i/>
          <w:iCs/>
        </w:rPr>
        <w:t>D</w:t>
      </w:r>
      <w:r w:rsidRPr="007A6DA1">
        <w:rPr>
          <w:vertAlign w:val="subscript"/>
        </w:rPr>
        <w:t>Ti</w:t>
      </w:r>
      <w:proofErr w:type="spellEnd"/>
      <w:r>
        <w:t> = 0.10 indicates that 10% of the total observed variation of the prevalence is explained by the parameter under consideration. The sensitivity analysis was carried out using R [</w:t>
      </w:r>
      <w:commentRangeStart w:id="18"/>
      <w:r>
        <w:t>ref R</w:t>
      </w:r>
      <w:commentRangeEnd w:id="18"/>
      <w:r w:rsidR="00E00DEC">
        <w:rPr>
          <w:rStyle w:val="CommentReference"/>
        </w:rPr>
        <w:commentReference w:id="18"/>
      </w:r>
      <w:r>
        <w:t xml:space="preserve"> (version 3.6.3)]. For the sensitivity analysis, we used a parameter range of -25% to +25% of the baseline value for all parameters under investigation.</w:t>
      </w:r>
    </w:p>
    <w:p w14:paraId="759E8789" w14:textId="77777777" w:rsidR="007A6DA1" w:rsidRPr="00026CE3" w:rsidRDefault="007A6DA1" w:rsidP="00026CE3">
      <w:pPr>
        <w:pStyle w:val="NoSpacing"/>
        <w:rPr>
          <w:b/>
          <w:bCs/>
          <w:u w:val="single"/>
        </w:rPr>
      </w:pPr>
    </w:p>
    <w:p w14:paraId="42301523" w14:textId="16268BCE" w:rsidR="007A6DA1" w:rsidRDefault="007A6DA1" w:rsidP="00C67E48">
      <w:pPr>
        <w:pStyle w:val="NoSpacing"/>
        <w:jc w:val="center"/>
        <w:rPr>
          <w:b/>
          <w:bCs/>
          <w:u w:val="single"/>
        </w:rPr>
      </w:pPr>
      <w:r>
        <w:rPr>
          <w:b/>
          <w:bCs/>
          <w:u w:val="single"/>
        </w:rPr>
        <w:t>Software used</w:t>
      </w:r>
    </w:p>
    <w:p w14:paraId="2C86E4FA" w14:textId="2FA964EC" w:rsidR="00026CE3" w:rsidRDefault="00C67E48" w:rsidP="00C67E48">
      <w:pPr>
        <w:pStyle w:val="NoSpacing"/>
      </w:pPr>
      <w:r w:rsidRPr="003772AF">
        <w:t>SIR</w:t>
      </w:r>
      <w:r>
        <w:t>S</w:t>
      </w:r>
      <w:r w:rsidRPr="003772AF">
        <w:t xml:space="preserve"> model implemented in </w:t>
      </w:r>
      <w:r w:rsidRPr="006370CA">
        <w:t>R</w:t>
      </w:r>
      <w:r>
        <w:t xml:space="preserve"> and C++</w:t>
      </w:r>
      <w:r w:rsidRPr="003772AF">
        <w:t xml:space="preserve"> </w:t>
      </w:r>
      <w:r>
        <w:t xml:space="preserve">independently (code available at  </w:t>
      </w:r>
      <w:hyperlink r:id="rId9" w:history="1">
        <w:r w:rsidR="00E00DEC" w:rsidRPr="00E00DEC">
          <w:rPr>
            <w:rStyle w:val="Hyperlink"/>
          </w:rPr>
          <w:t>https://github.com/bvbunnik/COVID-19-enhanced-shielding.git</w:t>
        </w:r>
      </w:hyperlink>
      <w:r w:rsidRPr="003772AF">
        <w:t>).</w:t>
      </w:r>
      <w:r>
        <w:t xml:space="preserve"> Package “</w:t>
      </w:r>
      <w:proofErr w:type="spellStart"/>
      <w:r>
        <w:t>desolve</w:t>
      </w:r>
      <w:proofErr w:type="spellEnd"/>
      <w:r>
        <w:t xml:space="preserve">” was used in R to implement model structure and analysis. Package “ggplot2” was used for all output plotting.  </w:t>
      </w:r>
    </w:p>
    <w:p w14:paraId="1C7CF5AF" w14:textId="77777777" w:rsidR="00C67E48" w:rsidRDefault="00C67E48" w:rsidP="00026CE3">
      <w:pPr>
        <w:pStyle w:val="NoSpacing"/>
      </w:pPr>
    </w:p>
    <w:p w14:paraId="183A6ABB" w14:textId="34E9866A" w:rsidR="00026CE3" w:rsidRPr="00026CE3" w:rsidRDefault="00026CE3" w:rsidP="00026CE3">
      <w:pPr>
        <w:pStyle w:val="NoSpacing"/>
        <w:rPr>
          <w:b/>
          <w:bCs/>
          <w:u w:val="single"/>
        </w:rPr>
      </w:pPr>
      <w:r w:rsidRPr="00026CE3">
        <w:rPr>
          <w:b/>
          <w:bCs/>
          <w:u w:val="single"/>
        </w:rPr>
        <w:t>References</w:t>
      </w:r>
    </w:p>
    <w:p w14:paraId="3CE716DD" w14:textId="77777777" w:rsidR="00026CE3" w:rsidRDefault="00026CE3" w:rsidP="00C67E48">
      <w:pPr>
        <w:pStyle w:val="NoSpacing"/>
        <w:numPr>
          <w:ilvl w:val="0"/>
          <w:numId w:val="27"/>
        </w:numPr>
      </w:pPr>
      <w:proofErr w:type="spellStart"/>
      <w:r>
        <w:t>Saltelli</w:t>
      </w:r>
      <w:proofErr w:type="spellEnd"/>
      <w:r>
        <w:t xml:space="preserve"> A, </w:t>
      </w:r>
      <w:proofErr w:type="spellStart"/>
      <w:r>
        <w:t>Tarantola</w:t>
      </w:r>
      <w:proofErr w:type="spellEnd"/>
      <w:r>
        <w:t xml:space="preserve"> S, Chan KPS. 1999A quantitative model-independent method for global sensitivity analysis of model output. </w:t>
      </w:r>
      <w:proofErr w:type="spellStart"/>
      <w:r>
        <w:t>Technometrics</w:t>
      </w:r>
      <w:proofErr w:type="spellEnd"/>
      <w:r>
        <w:t xml:space="preserve"> 41, 39–56. (doi:10.2307/1270993)</w:t>
      </w:r>
    </w:p>
    <w:p w14:paraId="0864DED3" w14:textId="77777777" w:rsidR="00026CE3" w:rsidRDefault="00026CE3" w:rsidP="00C67E48">
      <w:pPr>
        <w:pStyle w:val="NoSpacing"/>
        <w:numPr>
          <w:ilvl w:val="0"/>
          <w:numId w:val="27"/>
        </w:numPr>
      </w:pPr>
      <w:r>
        <w:t xml:space="preserve">Makowski D, </w:t>
      </w:r>
      <w:proofErr w:type="spellStart"/>
      <w:r>
        <w:t>Naud</w:t>
      </w:r>
      <w:proofErr w:type="spellEnd"/>
      <w:r>
        <w:t xml:space="preserve"> C, </w:t>
      </w:r>
      <w:proofErr w:type="spellStart"/>
      <w:r>
        <w:t>Jeuffroy</w:t>
      </w:r>
      <w:proofErr w:type="spellEnd"/>
      <w:r>
        <w:t xml:space="preserve"> M-H, </w:t>
      </w:r>
      <w:proofErr w:type="spellStart"/>
      <w:r>
        <w:t>Barbottin</w:t>
      </w:r>
      <w:proofErr w:type="spellEnd"/>
      <w:r>
        <w:t xml:space="preserve"> A, Monod H. 2006Global sensitivity analysis for calculating the contribution of genetic parameters to the variance of crop model prediction. Reliability Eng. Syst. Safety 91, 1142–1147. (doi:10.1016/j.ress.2005.11.015)</w:t>
      </w:r>
    </w:p>
    <w:p w14:paraId="20C50385" w14:textId="77777777" w:rsidR="00026CE3" w:rsidRDefault="00026CE3" w:rsidP="00C67E48">
      <w:pPr>
        <w:pStyle w:val="NoSpacing"/>
        <w:numPr>
          <w:ilvl w:val="0"/>
          <w:numId w:val="27"/>
        </w:numPr>
      </w:pPr>
      <w:r>
        <w:t xml:space="preserve">Neumann MB, </w:t>
      </w:r>
      <w:proofErr w:type="spellStart"/>
      <w:r>
        <w:t>Gujer</w:t>
      </w:r>
      <w:proofErr w:type="spellEnd"/>
      <w:r>
        <w:t xml:space="preserve"> W, von </w:t>
      </w:r>
      <w:proofErr w:type="spellStart"/>
      <w:r>
        <w:t>Gunten</w:t>
      </w:r>
      <w:proofErr w:type="spellEnd"/>
      <w:r>
        <w:t xml:space="preserve"> U. 2009Global sensitivity analysis for model-based prediction of oxidative micropollutant transformation during drinking water treatment. Water Res. 43, 997–1004. (doi:10.1016/j.watres.2008.11.049)</w:t>
      </w:r>
    </w:p>
    <w:p w14:paraId="7DD64F98" w14:textId="31289400" w:rsidR="00026CE3" w:rsidRPr="00F36FBA" w:rsidRDefault="00026CE3" w:rsidP="00176712">
      <w:pPr>
        <w:pStyle w:val="NoSpacing"/>
        <w:numPr>
          <w:ilvl w:val="0"/>
          <w:numId w:val="27"/>
        </w:numPr>
      </w:pPr>
      <w:r>
        <w:t>R Core Team (2020). R: A language and environment for statistical computing. R Foundation for Statistical Computing, Vienna, Austria. URL:https://www.R-project.org/.</w:t>
      </w:r>
    </w:p>
    <w:sectPr w:rsidR="00026CE3" w:rsidRPr="00F36F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VAN BUNNIK Bram" w:date="2020-04-26T22:57:00Z" w:initials="VBB">
    <w:p w14:paraId="1C078603" w14:textId="577DC090" w:rsidR="004A73D0" w:rsidRDefault="004A73D0">
      <w:pPr>
        <w:pStyle w:val="CommentText"/>
      </w:pPr>
      <w:r>
        <w:rPr>
          <w:rStyle w:val="CommentReference"/>
        </w:rPr>
        <w:annotationRef/>
      </w:r>
      <w:r>
        <w:t>Not user if Hannah is to do these references! But they are included at the end of the document.</w:t>
      </w:r>
    </w:p>
  </w:comment>
  <w:comment w:id="17" w:author="VAN BUNNIK Bram" w:date="2020-04-26T23:02:00Z" w:initials="VBB">
    <w:p w14:paraId="10917DCA" w14:textId="6D7324C5" w:rsidR="00E00DEC" w:rsidRDefault="00E00DEC">
      <w:pPr>
        <w:pStyle w:val="CommentText"/>
      </w:pPr>
      <w:r>
        <w:rPr>
          <w:rStyle w:val="CommentReference"/>
        </w:rPr>
        <w:annotationRef/>
      </w:r>
      <w:r>
        <w:t>Idem for ref.</w:t>
      </w:r>
    </w:p>
  </w:comment>
  <w:comment w:id="18" w:author="VAN BUNNIK Bram" w:date="2020-04-26T23:02:00Z" w:initials="VBB">
    <w:p w14:paraId="7556872F" w14:textId="749E9062" w:rsidR="00E00DEC" w:rsidRDefault="00E00DEC">
      <w:pPr>
        <w:pStyle w:val="CommentText"/>
      </w:pPr>
      <w:r>
        <w:rPr>
          <w:rStyle w:val="CommentReference"/>
        </w:rPr>
        <w:annotationRef/>
      </w:r>
      <w:r>
        <w:t>Last 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078603" w15:done="0"/>
  <w15:commentEx w15:paraId="10917DCA" w15:done="0"/>
  <w15:commentEx w15:paraId="755687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078603" w16cid:durableId="22509749"/>
  <w16cid:commentId w16cid:paraId="10917DCA" w16cid:durableId="2250974A"/>
  <w16cid:commentId w16cid:paraId="7556872F" w16cid:durableId="22509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96D"/>
    <w:multiLevelType w:val="hybridMultilevel"/>
    <w:tmpl w:val="15E2D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37484"/>
    <w:multiLevelType w:val="hybridMultilevel"/>
    <w:tmpl w:val="6AE8CD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39717E"/>
    <w:multiLevelType w:val="hybridMultilevel"/>
    <w:tmpl w:val="66EA96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6316EF"/>
    <w:multiLevelType w:val="hybridMultilevel"/>
    <w:tmpl w:val="12F0E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073A7"/>
    <w:multiLevelType w:val="hybridMultilevel"/>
    <w:tmpl w:val="3FC6F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A4A12"/>
    <w:multiLevelType w:val="hybridMultilevel"/>
    <w:tmpl w:val="C7E8B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FE3B72"/>
    <w:multiLevelType w:val="hybridMultilevel"/>
    <w:tmpl w:val="9258E1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3597293"/>
    <w:multiLevelType w:val="hybridMultilevel"/>
    <w:tmpl w:val="A348B0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06DAE"/>
    <w:multiLevelType w:val="hybridMultilevel"/>
    <w:tmpl w:val="FBF6BA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293AC2"/>
    <w:multiLevelType w:val="hybridMultilevel"/>
    <w:tmpl w:val="E3F4A45A"/>
    <w:lvl w:ilvl="0" w:tplc="547696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2D92A69"/>
    <w:multiLevelType w:val="hybridMultilevel"/>
    <w:tmpl w:val="8E04D9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F1863C3"/>
    <w:multiLevelType w:val="hybridMultilevel"/>
    <w:tmpl w:val="FE1A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D43FD0"/>
    <w:multiLevelType w:val="hybridMultilevel"/>
    <w:tmpl w:val="7EEE160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6FD4005"/>
    <w:multiLevelType w:val="hybridMultilevel"/>
    <w:tmpl w:val="12AA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AA2882"/>
    <w:multiLevelType w:val="hybridMultilevel"/>
    <w:tmpl w:val="7CC862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EF914DA"/>
    <w:multiLevelType w:val="hybridMultilevel"/>
    <w:tmpl w:val="6B0C49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D75408A"/>
    <w:multiLevelType w:val="hybridMultilevel"/>
    <w:tmpl w:val="54E2E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3F4DE3"/>
    <w:multiLevelType w:val="hybridMultilevel"/>
    <w:tmpl w:val="6B144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95256A"/>
    <w:multiLevelType w:val="hybridMultilevel"/>
    <w:tmpl w:val="2A545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28F58A3"/>
    <w:multiLevelType w:val="hybridMultilevel"/>
    <w:tmpl w:val="62DE75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AFB6479"/>
    <w:multiLevelType w:val="hybridMultilevel"/>
    <w:tmpl w:val="7C8EE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B1676B2"/>
    <w:multiLevelType w:val="hybridMultilevel"/>
    <w:tmpl w:val="C78026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143A5F"/>
    <w:multiLevelType w:val="hybridMultilevel"/>
    <w:tmpl w:val="003EBCA8"/>
    <w:lvl w:ilvl="0" w:tplc="19B82DE4">
      <w:start w:val="1"/>
      <w:numFmt w:val="decimal"/>
      <w:lvlText w:val="%1."/>
      <w:lvlJc w:val="left"/>
      <w:pPr>
        <w:tabs>
          <w:tab w:val="num" w:pos="720"/>
        </w:tabs>
        <w:ind w:left="720" w:hanging="360"/>
      </w:pPr>
    </w:lvl>
    <w:lvl w:ilvl="1" w:tplc="E938B76A" w:tentative="1">
      <w:start w:val="1"/>
      <w:numFmt w:val="decimal"/>
      <w:lvlText w:val="%2."/>
      <w:lvlJc w:val="left"/>
      <w:pPr>
        <w:tabs>
          <w:tab w:val="num" w:pos="1440"/>
        </w:tabs>
        <w:ind w:left="1440" w:hanging="360"/>
      </w:pPr>
    </w:lvl>
    <w:lvl w:ilvl="2" w:tplc="1722B494" w:tentative="1">
      <w:start w:val="1"/>
      <w:numFmt w:val="decimal"/>
      <w:lvlText w:val="%3."/>
      <w:lvlJc w:val="left"/>
      <w:pPr>
        <w:tabs>
          <w:tab w:val="num" w:pos="2160"/>
        </w:tabs>
        <w:ind w:left="2160" w:hanging="360"/>
      </w:pPr>
    </w:lvl>
    <w:lvl w:ilvl="3" w:tplc="2656FE00" w:tentative="1">
      <w:start w:val="1"/>
      <w:numFmt w:val="decimal"/>
      <w:lvlText w:val="%4."/>
      <w:lvlJc w:val="left"/>
      <w:pPr>
        <w:tabs>
          <w:tab w:val="num" w:pos="2880"/>
        </w:tabs>
        <w:ind w:left="2880" w:hanging="360"/>
      </w:pPr>
    </w:lvl>
    <w:lvl w:ilvl="4" w:tplc="D1D801E2" w:tentative="1">
      <w:start w:val="1"/>
      <w:numFmt w:val="decimal"/>
      <w:lvlText w:val="%5."/>
      <w:lvlJc w:val="left"/>
      <w:pPr>
        <w:tabs>
          <w:tab w:val="num" w:pos="3600"/>
        </w:tabs>
        <w:ind w:left="3600" w:hanging="360"/>
      </w:pPr>
    </w:lvl>
    <w:lvl w:ilvl="5" w:tplc="920A1632" w:tentative="1">
      <w:start w:val="1"/>
      <w:numFmt w:val="decimal"/>
      <w:lvlText w:val="%6."/>
      <w:lvlJc w:val="left"/>
      <w:pPr>
        <w:tabs>
          <w:tab w:val="num" w:pos="4320"/>
        </w:tabs>
        <w:ind w:left="4320" w:hanging="360"/>
      </w:pPr>
    </w:lvl>
    <w:lvl w:ilvl="6" w:tplc="F9F4982A" w:tentative="1">
      <w:start w:val="1"/>
      <w:numFmt w:val="decimal"/>
      <w:lvlText w:val="%7."/>
      <w:lvlJc w:val="left"/>
      <w:pPr>
        <w:tabs>
          <w:tab w:val="num" w:pos="5040"/>
        </w:tabs>
        <w:ind w:left="5040" w:hanging="360"/>
      </w:pPr>
    </w:lvl>
    <w:lvl w:ilvl="7" w:tplc="09F8B0B0" w:tentative="1">
      <w:start w:val="1"/>
      <w:numFmt w:val="decimal"/>
      <w:lvlText w:val="%8."/>
      <w:lvlJc w:val="left"/>
      <w:pPr>
        <w:tabs>
          <w:tab w:val="num" w:pos="5760"/>
        </w:tabs>
        <w:ind w:left="5760" w:hanging="360"/>
      </w:pPr>
    </w:lvl>
    <w:lvl w:ilvl="8" w:tplc="FBC2F632" w:tentative="1">
      <w:start w:val="1"/>
      <w:numFmt w:val="decimal"/>
      <w:lvlText w:val="%9."/>
      <w:lvlJc w:val="left"/>
      <w:pPr>
        <w:tabs>
          <w:tab w:val="num" w:pos="6480"/>
        </w:tabs>
        <w:ind w:left="6480" w:hanging="360"/>
      </w:pPr>
    </w:lvl>
  </w:abstractNum>
  <w:abstractNum w:abstractNumId="23" w15:restartNumberingAfterBreak="0">
    <w:nsid w:val="6F207FAB"/>
    <w:multiLevelType w:val="hybridMultilevel"/>
    <w:tmpl w:val="3A5C42F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42612A"/>
    <w:multiLevelType w:val="hybridMultilevel"/>
    <w:tmpl w:val="86AE6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CA4A64"/>
    <w:multiLevelType w:val="hybridMultilevel"/>
    <w:tmpl w:val="58483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496713"/>
    <w:multiLevelType w:val="hybridMultilevel"/>
    <w:tmpl w:val="1D2447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22"/>
  </w:num>
  <w:num w:numId="3">
    <w:abstractNumId w:val="3"/>
  </w:num>
  <w:num w:numId="4">
    <w:abstractNumId w:val="11"/>
  </w:num>
  <w:num w:numId="5">
    <w:abstractNumId w:val="25"/>
  </w:num>
  <w:num w:numId="6">
    <w:abstractNumId w:val="24"/>
  </w:num>
  <w:num w:numId="7">
    <w:abstractNumId w:val="0"/>
  </w:num>
  <w:num w:numId="8">
    <w:abstractNumId w:val="8"/>
  </w:num>
  <w:num w:numId="9">
    <w:abstractNumId w:val="9"/>
  </w:num>
  <w:num w:numId="10">
    <w:abstractNumId w:val="19"/>
  </w:num>
  <w:num w:numId="11">
    <w:abstractNumId w:val="21"/>
  </w:num>
  <w:num w:numId="12">
    <w:abstractNumId w:val="23"/>
  </w:num>
  <w:num w:numId="13">
    <w:abstractNumId w:val="18"/>
  </w:num>
  <w:num w:numId="14">
    <w:abstractNumId w:val="5"/>
  </w:num>
  <w:num w:numId="15">
    <w:abstractNumId w:val="10"/>
  </w:num>
  <w:num w:numId="16">
    <w:abstractNumId w:val="16"/>
  </w:num>
  <w:num w:numId="17">
    <w:abstractNumId w:val="4"/>
  </w:num>
  <w:num w:numId="18">
    <w:abstractNumId w:val="6"/>
  </w:num>
  <w:num w:numId="19">
    <w:abstractNumId w:val="2"/>
  </w:num>
  <w:num w:numId="20">
    <w:abstractNumId w:val="15"/>
  </w:num>
  <w:num w:numId="21">
    <w:abstractNumId w:val="14"/>
  </w:num>
  <w:num w:numId="22">
    <w:abstractNumId w:val="12"/>
  </w:num>
  <w:num w:numId="23">
    <w:abstractNumId w:val="20"/>
  </w:num>
  <w:num w:numId="24">
    <w:abstractNumId w:val="1"/>
  </w:num>
  <w:num w:numId="25">
    <w:abstractNumId w:val="26"/>
  </w:num>
  <w:num w:numId="26">
    <w:abstractNumId w:val="17"/>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N BUNNIK Bram">
    <w15:presenceInfo w15:providerId="AD" w15:userId="S-1-5-21-861567501-1417001333-682003330-466878"/>
  </w15:person>
  <w15:person w15:author="Alexander Morgan">
    <w15:presenceInfo w15:providerId="Windows Live" w15:userId="1a43674bc61a3a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B47"/>
    <w:rsid w:val="00000890"/>
    <w:rsid w:val="00001C3E"/>
    <w:rsid w:val="00011261"/>
    <w:rsid w:val="00015DCF"/>
    <w:rsid w:val="00026CE3"/>
    <w:rsid w:val="00032F61"/>
    <w:rsid w:val="0003543F"/>
    <w:rsid w:val="00036D40"/>
    <w:rsid w:val="00046DE1"/>
    <w:rsid w:val="00054A7A"/>
    <w:rsid w:val="00071048"/>
    <w:rsid w:val="0009748A"/>
    <w:rsid w:val="000A6F69"/>
    <w:rsid w:val="000C4E6E"/>
    <w:rsid w:val="00115EBF"/>
    <w:rsid w:val="00130FBF"/>
    <w:rsid w:val="00134E53"/>
    <w:rsid w:val="00135CB4"/>
    <w:rsid w:val="00160384"/>
    <w:rsid w:val="00160EF0"/>
    <w:rsid w:val="00176712"/>
    <w:rsid w:val="00182573"/>
    <w:rsid w:val="001B5B3B"/>
    <w:rsid w:val="0021413B"/>
    <w:rsid w:val="00220137"/>
    <w:rsid w:val="002D07A4"/>
    <w:rsid w:val="003032F0"/>
    <w:rsid w:val="003050D8"/>
    <w:rsid w:val="00306B94"/>
    <w:rsid w:val="00313247"/>
    <w:rsid w:val="00371B63"/>
    <w:rsid w:val="003B6787"/>
    <w:rsid w:val="003D2DF6"/>
    <w:rsid w:val="00402FCB"/>
    <w:rsid w:val="00420662"/>
    <w:rsid w:val="00421B85"/>
    <w:rsid w:val="00456351"/>
    <w:rsid w:val="0046355F"/>
    <w:rsid w:val="004A2DF2"/>
    <w:rsid w:val="004A73D0"/>
    <w:rsid w:val="004F42F6"/>
    <w:rsid w:val="00503AF1"/>
    <w:rsid w:val="005156F2"/>
    <w:rsid w:val="005257D0"/>
    <w:rsid w:val="00527157"/>
    <w:rsid w:val="00531498"/>
    <w:rsid w:val="00545037"/>
    <w:rsid w:val="005C7032"/>
    <w:rsid w:val="005D2CAC"/>
    <w:rsid w:val="005D5C4F"/>
    <w:rsid w:val="005E0461"/>
    <w:rsid w:val="005E6B44"/>
    <w:rsid w:val="00607AC3"/>
    <w:rsid w:val="00614BAC"/>
    <w:rsid w:val="00630079"/>
    <w:rsid w:val="00636EC8"/>
    <w:rsid w:val="006401C7"/>
    <w:rsid w:val="00651A56"/>
    <w:rsid w:val="006B47FD"/>
    <w:rsid w:val="006C39F4"/>
    <w:rsid w:val="00704084"/>
    <w:rsid w:val="00722CD6"/>
    <w:rsid w:val="00741A69"/>
    <w:rsid w:val="00775CBA"/>
    <w:rsid w:val="00783066"/>
    <w:rsid w:val="007A6DA1"/>
    <w:rsid w:val="007C0730"/>
    <w:rsid w:val="007C1829"/>
    <w:rsid w:val="0080122A"/>
    <w:rsid w:val="0080273B"/>
    <w:rsid w:val="00806759"/>
    <w:rsid w:val="008204BD"/>
    <w:rsid w:val="008367FA"/>
    <w:rsid w:val="008513AB"/>
    <w:rsid w:val="008728A1"/>
    <w:rsid w:val="00887EFC"/>
    <w:rsid w:val="008A611C"/>
    <w:rsid w:val="008C6283"/>
    <w:rsid w:val="008C6E85"/>
    <w:rsid w:val="008E69F4"/>
    <w:rsid w:val="008F687F"/>
    <w:rsid w:val="00902752"/>
    <w:rsid w:val="00915B47"/>
    <w:rsid w:val="0091750A"/>
    <w:rsid w:val="00931226"/>
    <w:rsid w:val="009353FE"/>
    <w:rsid w:val="00947327"/>
    <w:rsid w:val="009966EC"/>
    <w:rsid w:val="009D435A"/>
    <w:rsid w:val="00A33E69"/>
    <w:rsid w:val="00A90FC8"/>
    <w:rsid w:val="00AE17A9"/>
    <w:rsid w:val="00AF7405"/>
    <w:rsid w:val="00B2572E"/>
    <w:rsid w:val="00B401E1"/>
    <w:rsid w:val="00B43417"/>
    <w:rsid w:val="00B71F1B"/>
    <w:rsid w:val="00BD55A2"/>
    <w:rsid w:val="00C024AE"/>
    <w:rsid w:val="00C331F3"/>
    <w:rsid w:val="00C3694B"/>
    <w:rsid w:val="00C67E48"/>
    <w:rsid w:val="00C709BE"/>
    <w:rsid w:val="00CA5573"/>
    <w:rsid w:val="00CB088F"/>
    <w:rsid w:val="00CB3C49"/>
    <w:rsid w:val="00CB7CDA"/>
    <w:rsid w:val="00CC130C"/>
    <w:rsid w:val="00CC291B"/>
    <w:rsid w:val="00CE7F58"/>
    <w:rsid w:val="00CF5477"/>
    <w:rsid w:val="00D02642"/>
    <w:rsid w:val="00D20A18"/>
    <w:rsid w:val="00D35C3E"/>
    <w:rsid w:val="00D50428"/>
    <w:rsid w:val="00D7243C"/>
    <w:rsid w:val="00D94070"/>
    <w:rsid w:val="00DA5438"/>
    <w:rsid w:val="00DA620A"/>
    <w:rsid w:val="00DB24B6"/>
    <w:rsid w:val="00E00DEC"/>
    <w:rsid w:val="00E03C5D"/>
    <w:rsid w:val="00E24967"/>
    <w:rsid w:val="00E53A55"/>
    <w:rsid w:val="00E562EE"/>
    <w:rsid w:val="00E9669D"/>
    <w:rsid w:val="00E97446"/>
    <w:rsid w:val="00EA776B"/>
    <w:rsid w:val="00EC0DCF"/>
    <w:rsid w:val="00EC34EC"/>
    <w:rsid w:val="00ED0457"/>
    <w:rsid w:val="00F36FBA"/>
    <w:rsid w:val="00F51DBE"/>
    <w:rsid w:val="00F720B5"/>
    <w:rsid w:val="00F92B47"/>
    <w:rsid w:val="00FF2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10C4"/>
  <w15:chartTrackingRefBased/>
  <w15:docId w15:val="{50F910E1-3C77-42B4-8BEC-408C6D1A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B47"/>
    <w:pPr>
      <w:spacing w:after="0" w:line="240" w:lineRule="auto"/>
    </w:pPr>
  </w:style>
  <w:style w:type="paragraph" w:styleId="ListParagraph">
    <w:name w:val="List Paragraph"/>
    <w:basedOn w:val="Normal"/>
    <w:uiPriority w:val="34"/>
    <w:qFormat/>
    <w:rsid w:val="008E69F4"/>
    <w:pPr>
      <w:ind w:left="720"/>
      <w:contextualSpacing/>
    </w:pPr>
  </w:style>
  <w:style w:type="table" w:styleId="TableGrid">
    <w:name w:val="Table Grid"/>
    <w:basedOn w:val="TableNormal"/>
    <w:uiPriority w:val="39"/>
    <w:rsid w:val="00CA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21B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CB088F"/>
    <w:rPr>
      <w:color w:val="808080"/>
    </w:rPr>
  </w:style>
  <w:style w:type="table" w:styleId="PlainTable5">
    <w:name w:val="Plain Table 5"/>
    <w:basedOn w:val="TableNormal"/>
    <w:uiPriority w:val="45"/>
    <w:rsid w:val="009353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
    <w:name w:val="List Table 3"/>
    <w:basedOn w:val="TableNormal"/>
    <w:uiPriority w:val="48"/>
    <w:rsid w:val="009353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353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25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D0"/>
    <w:rPr>
      <w:rFonts w:ascii="Segoe UI" w:hAnsi="Segoe UI" w:cs="Segoe UI"/>
      <w:sz w:val="18"/>
      <w:szCs w:val="18"/>
    </w:rPr>
  </w:style>
  <w:style w:type="paragraph" w:customStyle="1" w:styleId="xxxmsonormal">
    <w:name w:val="x_xxmsonormal"/>
    <w:basedOn w:val="Normal"/>
    <w:rsid w:val="00B401E1"/>
    <w:pPr>
      <w:spacing w:after="0" w:line="240" w:lineRule="auto"/>
    </w:pPr>
    <w:rPr>
      <w:rFonts w:ascii="Calibri" w:eastAsiaTheme="minorEastAsia" w:hAnsi="Calibri" w:cs="Calibri"/>
      <w:lang w:eastAsia="en-GB"/>
    </w:rPr>
  </w:style>
  <w:style w:type="character" w:styleId="CommentReference">
    <w:name w:val="annotation reference"/>
    <w:basedOn w:val="DefaultParagraphFont"/>
    <w:uiPriority w:val="99"/>
    <w:semiHidden/>
    <w:unhideWhenUsed/>
    <w:rsid w:val="008C6283"/>
    <w:rPr>
      <w:sz w:val="16"/>
      <w:szCs w:val="16"/>
    </w:rPr>
  </w:style>
  <w:style w:type="paragraph" w:styleId="CommentText">
    <w:name w:val="annotation text"/>
    <w:basedOn w:val="Normal"/>
    <w:link w:val="CommentTextChar"/>
    <w:uiPriority w:val="99"/>
    <w:semiHidden/>
    <w:unhideWhenUsed/>
    <w:rsid w:val="008C6283"/>
    <w:pPr>
      <w:spacing w:line="240" w:lineRule="auto"/>
    </w:pPr>
    <w:rPr>
      <w:sz w:val="20"/>
      <w:szCs w:val="20"/>
    </w:rPr>
  </w:style>
  <w:style w:type="character" w:customStyle="1" w:styleId="CommentTextChar">
    <w:name w:val="Comment Text Char"/>
    <w:basedOn w:val="DefaultParagraphFont"/>
    <w:link w:val="CommentText"/>
    <w:uiPriority w:val="99"/>
    <w:semiHidden/>
    <w:rsid w:val="008C6283"/>
    <w:rPr>
      <w:sz w:val="20"/>
      <w:szCs w:val="20"/>
    </w:rPr>
  </w:style>
  <w:style w:type="paragraph" w:styleId="CommentSubject">
    <w:name w:val="annotation subject"/>
    <w:basedOn w:val="CommentText"/>
    <w:next w:val="CommentText"/>
    <w:link w:val="CommentSubjectChar"/>
    <w:uiPriority w:val="99"/>
    <w:semiHidden/>
    <w:unhideWhenUsed/>
    <w:rsid w:val="008C6283"/>
    <w:rPr>
      <w:b/>
      <w:bCs/>
    </w:rPr>
  </w:style>
  <w:style w:type="character" w:customStyle="1" w:styleId="CommentSubjectChar">
    <w:name w:val="Comment Subject Char"/>
    <w:basedOn w:val="CommentTextChar"/>
    <w:link w:val="CommentSubject"/>
    <w:uiPriority w:val="99"/>
    <w:semiHidden/>
    <w:rsid w:val="008C6283"/>
    <w:rPr>
      <w:b/>
      <w:bCs/>
      <w:sz w:val="20"/>
      <w:szCs w:val="20"/>
    </w:rPr>
  </w:style>
  <w:style w:type="paragraph" w:styleId="Revision">
    <w:name w:val="Revision"/>
    <w:hidden/>
    <w:uiPriority w:val="99"/>
    <w:semiHidden/>
    <w:rsid w:val="00046DE1"/>
    <w:pPr>
      <w:spacing w:after="0" w:line="240" w:lineRule="auto"/>
    </w:pPr>
  </w:style>
  <w:style w:type="character" w:styleId="Hyperlink">
    <w:name w:val="Hyperlink"/>
    <w:basedOn w:val="DefaultParagraphFont"/>
    <w:uiPriority w:val="99"/>
    <w:unhideWhenUsed/>
    <w:rsid w:val="00C67E48"/>
    <w:rPr>
      <w:color w:val="0563C1" w:themeColor="hyperlink"/>
      <w:u w:val="single"/>
    </w:rPr>
  </w:style>
  <w:style w:type="character" w:customStyle="1" w:styleId="UnresolvedMention1">
    <w:name w:val="Unresolved Mention1"/>
    <w:basedOn w:val="DefaultParagraphFont"/>
    <w:uiPriority w:val="99"/>
    <w:semiHidden/>
    <w:unhideWhenUsed/>
    <w:rsid w:val="00C6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89461">
      <w:bodyDiv w:val="1"/>
      <w:marLeft w:val="0"/>
      <w:marRight w:val="0"/>
      <w:marTop w:val="0"/>
      <w:marBottom w:val="0"/>
      <w:divBdr>
        <w:top w:val="none" w:sz="0" w:space="0" w:color="auto"/>
        <w:left w:val="none" w:sz="0" w:space="0" w:color="auto"/>
        <w:bottom w:val="none" w:sz="0" w:space="0" w:color="auto"/>
        <w:right w:val="none" w:sz="0" w:space="0" w:color="auto"/>
      </w:divBdr>
    </w:div>
    <w:div w:id="541750297">
      <w:bodyDiv w:val="1"/>
      <w:marLeft w:val="0"/>
      <w:marRight w:val="0"/>
      <w:marTop w:val="0"/>
      <w:marBottom w:val="0"/>
      <w:divBdr>
        <w:top w:val="none" w:sz="0" w:space="0" w:color="auto"/>
        <w:left w:val="none" w:sz="0" w:space="0" w:color="auto"/>
        <w:bottom w:val="none" w:sz="0" w:space="0" w:color="auto"/>
        <w:right w:val="none" w:sz="0" w:space="0" w:color="auto"/>
      </w:divBdr>
    </w:div>
    <w:div w:id="640617842">
      <w:bodyDiv w:val="1"/>
      <w:marLeft w:val="0"/>
      <w:marRight w:val="0"/>
      <w:marTop w:val="0"/>
      <w:marBottom w:val="0"/>
      <w:divBdr>
        <w:top w:val="none" w:sz="0" w:space="0" w:color="auto"/>
        <w:left w:val="none" w:sz="0" w:space="0" w:color="auto"/>
        <w:bottom w:val="none" w:sz="0" w:space="0" w:color="auto"/>
        <w:right w:val="none" w:sz="0" w:space="0" w:color="auto"/>
      </w:divBdr>
    </w:div>
    <w:div w:id="787431961">
      <w:bodyDiv w:val="1"/>
      <w:marLeft w:val="0"/>
      <w:marRight w:val="0"/>
      <w:marTop w:val="0"/>
      <w:marBottom w:val="0"/>
      <w:divBdr>
        <w:top w:val="none" w:sz="0" w:space="0" w:color="auto"/>
        <w:left w:val="none" w:sz="0" w:space="0" w:color="auto"/>
        <w:bottom w:val="none" w:sz="0" w:space="0" w:color="auto"/>
        <w:right w:val="none" w:sz="0" w:space="0" w:color="auto"/>
      </w:divBdr>
      <w:divsChild>
        <w:div w:id="570308967">
          <w:marLeft w:val="547"/>
          <w:marRight w:val="0"/>
          <w:marTop w:val="0"/>
          <w:marBottom w:val="0"/>
          <w:divBdr>
            <w:top w:val="none" w:sz="0" w:space="0" w:color="auto"/>
            <w:left w:val="none" w:sz="0" w:space="0" w:color="auto"/>
            <w:bottom w:val="none" w:sz="0" w:space="0" w:color="auto"/>
            <w:right w:val="none" w:sz="0" w:space="0" w:color="auto"/>
          </w:divBdr>
        </w:div>
        <w:div w:id="650445332">
          <w:marLeft w:val="547"/>
          <w:marRight w:val="0"/>
          <w:marTop w:val="0"/>
          <w:marBottom w:val="0"/>
          <w:divBdr>
            <w:top w:val="none" w:sz="0" w:space="0" w:color="auto"/>
            <w:left w:val="none" w:sz="0" w:space="0" w:color="auto"/>
            <w:bottom w:val="none" w:sz="0" w:space="0" w:color="auto"/>
            <w:right w:val="none" w:sz="0" w:space="0" w:color="auto"/>
          </w:divBdr>
        </w:div>
        <w:div w:id="747046323">
          <w:marLeft w:val="547"/>
          <w:marRight w:val="0"/>
          <w:marTop w:val="0"/>
          <w:marBottom w:val="0"/>
          <w:divBdr>
            <w:top w:val="none" w:sz="0" w:space="0" w:color="auto"/>
            <w:left w:val="none" w:sz="0" w:space="0" w:color="auto"/>
            <w:bottom w:val="none" w:sz="0" w:space="0" w:color="auto"/>
            <w:right w:val="none" w:sz="0" w:space="0" w:color="auto"/>
          </w:divBdr>
        </w:div>
        <w:div w:id="1709838772">
          <w:marLeft w:val="547"/>
          <w:marRight w:val="0"/>
          <w:marTop w:val="0"/>
          <w:marBottom w:val="0"/>
          <w:divBdr>
            <w:top w:val="none" w:sz="0" w:space="0" w:color="auto"/>
            <w:left w:val="none" w:sz="0" w:space="0" w:color="auto"/>
            <w:bottom w:val="none" w:sz="0" w:space="0" w:color="auto"/>
            <w:right w:val="none" w:sz="0" w:space="0" w:color="auto"/>
          </w:divBdr>
        </w:div>
        <w:div w:id="1721396740">
          <w:marLeft w:val="547"/>
          <w:marRight w:val="0"/>
          <w:marTop w:val="0"/>
          <w:marBottom w:val="0"/>
          <w:divBdr>
            <w:top w:val="none" w:sz="0" w:space="0" w:color="auto"/>
            <w:left w:val="none" w:sz="0" w:space="0" w:color="auto"/>
            <w:bottom w:val="none" w:sz="0" w:space="0" w:color="auto"/>
            <w:right w:val="none" w:sz="0" w:space="0" w:color="auto"/>
          </w:divBdr>
        </w:div>
        <w:div w:id="1867139740">
          <w:marLeft w:val="547"/>
          <w:marRight w:val="0"/>
          <w:marTop w:val="0"/>
          <w:marBottom w:val="0"/>
          <w:divBdr>
            <w:top w:val="none" w:sz="0" w:space="0" w:color="auto"/>
            <w:left w:val="none" w:sz="0" w:space="0" w:color="auto"/>
            <w:bottom w:val="none" w:sz="0" w:space="0" w:color="auto"/>
            <w:right w:val="none" w:sz="0" w:space="0" w:color="auto"/>
          </w:divBdr>
        </w:div>
      </w:divsChild>
    </w:div>
    <w:div w:id="898630089">
      <w:bodyDiv w:val="1"/>
      <w:marLeft w:val="0"/>
      <w:marRight w:val="0"/>
      <w:marTop w:val="0"/>
      <w:marBottom w:val="0"/>
      <w:divBdr>
        <w:top w:val="none" w:sz="0" w:space="0" w:color="auto"/>
        <w:left w:val="none" w:sz="0" w:space="0" w:color="auto"/>
        <w:bottom w:val="none" w:sz="0" w:space="0" w:color="auto"/>
        <w:right w:val="none" w:sz="0" w:space="0" w:color="auto"/>
      </w:divBdr>
    </w:div>
    <w:div w:id="1491753760">
      <w:bodyDiv w:val="1"/>
      <w:marLeft w:val="0"/>
      <w:marRight w:val="0"/>
      <w:marTop w:val="0"/>
      <w:marBottom w:val="0"/>
      <w:divBdr>
        <w:top w:val="none" w:sz="0" w:space="0" w:color="auto"/>
        <w:left w:val="none" w:sz="0" w:space="0" w:color="auto"/>
        <w:bottom w:val="none" w:sz="0" w:space="0" w:color="auto"/>
        <w:right w:val="none" w:sz="0" w:space="0" w:color="auto"/>
      </w:divBdr>
    </w:div>
    <w:div w:id="1625497641">
      <w:bodyDiv w:val="1"/>
      <w:marLeft w:val="0"/>
      <w:marRight w:val="0"/>
      <w:marTop w:val="0"/>
      <w:marBottom w:val="0"/>
      <w:divBdr>
        <w:top w:val="none" w:sz="0" w:space="0" w:color="auto"/>
        <w:left w:val="none" w:sz="0" w:space="0" w:color="auto"/>
        <w:bottom w:val="none" w:sz="0" w:space="0" w:color="auto"/>
        <w:right w:val="none" w:sz="0" w:space="0" w:color="auto"/>
      </w:divBdr>
    </w:div>
    <w:div w:id="1666742131">
      <w:bodyDiv w:val="1"/>
      <w:marLeft w:val="0"/>
      <w:marRight w:val="0"/>
      <w:marTop w:val="0"/>
      <w:marBottom w:val="0"/>
      <w:divBdr>
        <w:top w:val="none" w:sz="0" w:space="0" w:color="auto"/>
        <w:left w:val="none" w:sz="0" w:space="0" w:color="auto"/>
        <w:bottom w:val="none" w:sz="0" w:space="0" w:color="auto"/>
        <w:right w:val="none" w:sz="0" w:space="0" w:color="auto"/>
      </w:divBdr>
    </w:div>
    <w:div w:id="1892107208">
      <w:bodyDiv w:val="1"/>
      <w:marLeft w:val="0"/>
      <w:marRight w:val="0"/>
      <w:marTop w:val="0"/>
      <w:marBottom w:val="0"/>
      <w:divBdr>
        <w:top w:val="none" w:sz="0" w:space="0" w:color="auto"/>
        <w:left w:val="none" w:sz="0" w:space="0" w:color="auto"/>
        <w:bottom w:val="none" w:sz="0" w:space="0" w:color="auto"/>
        <w:right w:val="none" w:sz="0" w:space="0" w:color="auto"/>
      </w:divBdr>
    </w:div>
    <w:div w:id="1897082336">
      <w:bodyDiv w:val="1"/>
      <w:marLeft w:val="0"/>
      <w:marRight w:val="0"/>
      <w:marTop w:val="0"/>
      <w:marBottom w:val="0"/>
      <w:divBdr>
        <w:top w:val="none" w:sz="0" w:space="0" w:color="auto"/>
        <w:left w:val="none" w:sz="0" w:space="0" w:color="auto"/>
        <w:bottom w:val="none" w:sz="0" w:space="0" w:color="auto"/>
        <w:right w:val="none" w:sz="0" w:space="0" w:color="auto"/>
      </w:divBdr>
    </w:div>
    <w:div w:id="19415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vbunnik/COVID-19-enhanced-shield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A2431-3CE7-42E5-A3A0-18176982E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2</cp:revision>
  <dcterms:created xsi:type="dcterms:W3CDTF">2020-04-26T22:29:00Z</dcterms:created>
  <dcterms:modified xsi:type="dcterms:W3CDTF">2020-04-26T22:29:00Z</dcterms:modified>
</cp:coreProperties>
</file>