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9C669" w14:textId="743ECA0C" w:rsidR="00402FCB" w:rsidRPr="00D0360E" w:rsidRDefault="00D0360E" w:rsidP="00D0360E">
      <w:pPr>
        <w:pStyle w:val="NoSpacing"/>
        <w:jc w:val="center"/>
        <w:rPr>
          <w:b/>
          <w:bCs/>
          <w:u w:val="single"/>
        </w:rPr>
      </w:pPr>
      <w:r w:rsidRPr="00D0360E">
        <w:rPr>
          <w:b/>
          <w:bCs/>
          <w:u w:val="single"/>
        </w:rPr>
        <w:t>To Do List</w:t>
      </w:r>
    </w:p>
    <w:p w14:paraId="7A63AE23" w14:textId="77777777" w:rsidR="00D0360E" w:rsidRDefault="00D0360E" w:rsidP="00D0360E">
      <w:pPr>
        <w:pStyle w:val="NoSpacing"/>
        <w:rPr>
          <w:b/>
          <w:bCs/>
          <w:u w:val="single"/>
        </w:rPr>
      </w:pPr>
    </w:p>
    <w:p w14:paraId="78441204" w14:textId="3720CE1B" w:rsidR="00D0360E" w:rsidRPr="00D0360E" w:rsidRDefault="00D0360E" w:rsidP="00D0360E">
      <w:pPr>
        <w:pStyle w:val="NoSpacing"/>
        <w:rPr>
          <w:b/>
          <w:bCs/>
          <w:u w:val="single"/>
        </w:rPr>
      </w:pPr>
      <w:r w:rsidRPr="00D0360E">
        <w:rPr>
          <w:b/>
          <w:bCs/>
          <w:u w:val="single"/>
        </w:rPr>
        <w:t>Generic</w:t>
      </w:r>
      <w:r w:rsidR="00451B10">
        <w:rPr>
          <w:b/>
          <w:bCs/>
          <w:u w:val="single"/>
        </w:rPr>
        <w:t xml:space="preserve"> Tasks</w:t>
      </w:r>
    </w:p>
    <w:p w14:paraId="39AA75F1" w14:textId="77777777" w:rsidR="00163516" w:rsidRDefault="00451B10" w:rsidP="008506A6">
      <w:pPr>
        <w:pStyle w:val="NoSpacing"/>
        <w:numPr>
          <w:ilvl w:val="0"/>
          <w:numId w:val="7"/>
        </w:numPr>
      </w:pPr>
      <w:r>
        <w:t>Identify which</w:t>
      </w:r>
      <w:r w:rsidR="00D0360E">
        <w:t xml:space="preserve"> scenarios </w:t>
      </w:r>
      <w:r>
        <w:t>result in the 2</w:t>
      </w:r>
      <w:r w:rsidRPr="00451B10">
        <w:rPr>
          <w:vertAlign w:val="superscript"/>
        </w:rPr>
        <w:t>nd</w:t>
      </w:r>
      <w:r>
        <w:t xml:space="preserve"> SIR </w:t>
      </w:r>
      <w:r w:rsidR="00D0360E">
        <w:t>peak to overwhelm the 1</w:t>
      </w:r>
      <w:r w:rsidR="00D0360E" w:rsidRPr="00D0360E">
        <w:rPr>
          <w:vertAlign w:val="superscript"/>
        </w:rPr>
        <w:t>st</w:t>
      </w:r>
      <w:r w:rsidR="00D0360E">
        <w:t xml:space="preserve"> peak</w:t>
      </w:r>
      <w:r>
        <w:t>.</w:t>
      </w:r>
    </w:p>
    <w:p w14:paraId="0C7FE35E" w14:textId="2CE925D7" w:rsidR="00D0360E" w:rsidRDefault="00163516" w:rsidP="00163516">
      <w:pPr>
        <w:pStyle w:val="NoSpacing"/>
        <w:numPr>
          <w:ilvl w:val="0"/>
          <w:numId w:val="7"/>
        </w:numPr>
      </w:pPr>
      <w:r>
        <w:t>Make the R compartment plots 2 separate lines</w:t>
      </w:r>
      <w:r w:rsidR="00D0360E">
        <w:t xml:space="preserve"> </w:t>
      </w:r>
    </w:p>
    <w:p w14:paraId="0F8EA0F5" w14:textId="77777777" w:rsidR="00D0360E" w:rsidRDefault="00D0360E" w:rsidP="00D0360E">
      <w:pPr>
        <w:pStyle w:val="NoSpacing"/>
      </w:pPr>
    </w:p>
    <w:p w14:paraId="599FE873" w14:textId="0F535EEE" w:rsidR="00D0360E" w:rsidRPr="00D0360E" w:rsidRDefault="00D0360E" w:rsidP="00D0360E">
      <w:pPr>
        <w:pStyle w:val="NoSpacing"/>
        <w:rPr>
          <w:b/>
          <w:bCs/>
          <w:u w:val="single"/>
        </w:rPr>
      </w:pPr>
      <w:r w:rsidRPr="00D0360E">
        <w:rPr>
          <w:b/>
          <w:bCs/>
          <w:u w:val="single"/>
        </w:rPr>
        <w:t>SIR Model</w:t>
      </w:r>
    </w:p>
    <w:p w14:paraId="0C6D76D4" w14:textId="583BC2FA" w:rsidR="00D0360E" w:rsidRPr="00110EC6" w:rsidRDefault="00D0360E" w:rsidP="00451B10">
      <w:pPr>
        <w:pStyle w:val="NoSpacing"/>
        <w:numPr>
          <w:ilvl w:val="0"/>
          <w:numId w:val="2"/>
        </w:numPr>
        <w:rPr>
          <w:highlight w:val="yellow"/>
        </w:rPr>
      </w:pPr>
      <w:r w:rsidRPr="00110EC6">
        <w:rPr>
          <w:highlight w:val="yellow"/>
        </w:rPr>
        <w:t xml:space="preserve">Repeat </w:t>
      </w:r>
      <w:r w:rsidR="00451B10" w:rsidRPr="00110EC6">
        <w:rPr>
          <w:highlight w:val="yellow"/>
        </w:rPr>
        <w:t xml:space="preserve">the sensitivity </w:t>
      </w:r>
      <w:r w:rsidRPr="00110EC6">
        <w:rPr>
          <w:highlight w:val="yellow"/>
        </w:rPr>
        <w:t>analysis with RWC scenario parameters</w:t>
      </w:r>
      <w:r w:rsidR="00FD68C3" w:rsidRPr="00110EC6">
        <w:rPr>
          <w:highlight w:val="yellow"/>
        </w:rPr>
        <w:t xml:space="preserve"> – and the 2</w:t>
      </w:r>
      <w:r w:rsidR="00FD68C3" w:rsidRPr="00110EC6">
        <w:rPr>
          <w:highlight w:val="yellow"/>
        </w:rPr>
        <w:t xml:space="preserve"> other scenarios (0.049 and 0)</w:t>
      </w:r>
    </w:p>
    <w:p w14:paraId="10F01A14" w14:textId="7269017E" w:rsidR="00D0360E" w:rsidRDefault="00D0360E" w:rsidP="00451B10">
      <w:pPr>
        <w:pStyle w:val="NoSpacing"/>
        <w:numPr>
          <w:ilvl w:val="0"/>
          <w:numId w:val="2"/>
        </w:numPr>
      </w:pPr>
      <w:r w:rsidRPr="0027748B">
        <w:rPr>
          <w:highlight w:val="yellow"/>
        </w:rPr>
        <w:t>Fix the beta</w:t>
      </w:r>
      <w:r w:rsidR="00451B10" w:rsidRPr="0027748B">
        <w:rPr>
          <w:highlight w:val="yellow"/>
        </w:rPr>
        <w:t>1/2</w:t>
      </w:r>
      <w:r w:rsidRPr="0027748B">
        <w:rPr>
          <w:highlight w:val="yellow"/>
        </w:rPr>
        <w:t xml:space="preserve"> plots for the intervention timing scenario analysis</w:t>
      </w:r>
      <w:r w:rsidR="00451B10" w:rsidRPr="0027748B">
        <w:rPr>
          <w:highlight w:val="yellow"/>
        </w:rPr>
        <w:t>.</w:t>
      </w:r>
      <w:r>
        <w:t xml:space="preserve"> </w:t>
      </w:r>
    </w:p>
    <w:p w14:paraId="416B3D1A" w14:textId="7430AD21" w:rsidR="002F56C7" w:rsidRDefault="002F56C7" w:rsidP="00451B10">
      <w:pPr>
        <w:pStyle w:val="NoSpacing"/>
        <w:numPr>
          <w:ilvl w:val="0"/>
          <w:numId w:val="2"/>
        </w:numPr>
      </w:pPr>
      <w:r w:rsidRPr="0027748B">
        <w:rPr>
          <w:highlight w:val="yellow"/>
        </w:rPr>
        <w:t xml:space="preserve">Refer to the intervention trigger as </w:t>
      </w:r>
      <w:proofErr w:type="gramStart"/>
      <w:r w:rsidRPr="0027748B">
        <w:rPr>
          <w:highlight w:val="yellow"/>
        </w:rPr>
        <w:t>I(</w:t>
      </w:r>
      <w:proofErr w:type="gramEnd"/>
      <w:r w:rsidRPr="0027748B">
        <w:rPr>
          <w:highlight w:val="yellow"/>
        </w:rPr>
        <w:t>0) rather than the day.</w:t>
      </w:r>
      <w:r>
        <w:t xml:space="preserve"> </w:t>
      </w:r>
    </w:p>
    <w:p w14:paraId="7282306C" w14:textId="77777777" w:rsidR="00163516" w:rsidRPr="007F0492" w:rsidRDefault="00163516" w:rsidP="00163516">
      <w:pPr>
        <w:pStyle w:val="NoSpacing"/>
        <w:numPr>
          <w:ilvl w:val="0"/>
          <w:numId w:val="2"/>
        </w:numPr>
        <w:rPr>
          <w:highlight w:val="yellow"/>
        </w:rPr>
      </w:pPr>
      <w:r w:rsidRPr="007F0492">
        <w:rPr>
          <w:highlight w:val="yellow"/>
        </w:rPr>
        <w:t>Sensitivity analysis comparing</w:t>
      </w:r>
    </w:p>
    <w:p w14:paraId="07889F84" w14:textId="77777777" w:rsidR="00163516" w:rsidRPr="007F0492" w:rsidRDefault="00163516" w:rsidP="00163516">
      <w:pPr>
        <w:pStyle w:val="NoSpacing"/>
        <w:numPr>
          <w:ilvl w:val="1"/>
          <w:numId w:val="2"/>
        </w:numPr>
        <w:rPr>
          <w:highlight w:val="yellow"/>
        </w:rPr>
      </w:pPr>
      <w:r w:rsidRPr="007F0492">
        <w:rPr>
          <w:highlight w:val="yellow"/>
        </w:rPr>
        <w:t>Baseline SIR scenario with beta2 in phase 3 at full effect for 24 weeks</w:t>
      </w:r>
    </w:p>
    <w:p w14:paraId="1F5C3D3B" w14:textId="77777777" w:rsidR="00163516" w:rsidRPr="007F0492" w:rsidRDefault="00163516" w:rsidP="00163516">
      <w:pPr>
        <w:pStyle w:val="NoSpacing"/>
        <w:numPr>
          <w:ilvl w:val="1"/>
          <w:numId w:val="2"/>
        </w:numPr>
        <w:rPr>
          <w:highlight w:val="yellow"/>
        </w:rPr>
      </w:pPr>
      <w:r w:rsidRPr="007F0492">
        <w:rPr>
          <w:highlight w:val="yellow"/>
        </w:rPr>
        <w:t>beta2 in Phase 3 tapered from no effect to full effect after 12 weeks + full effect for next 12 weeks</w:t>
      </w:r>
    </w:p>
    <w:p w14:paraId="30A5D5B4" w14:textId="77777777" w:rsidR="00163516" w:rsidRPr="007F0492" w:rsidRDefault="00163516" w:rsidP="00163516">
      <w:pPr>
        <w:pStyle w:val="NoSpacing"/>
        <w:numPr>
          <w:ilvl w:val="1"/>
          <w:numId w:val="2"/>
        </w:numPr>
        <w:rPr>
          <w:highlight w:val="yellow"/>
        </w:rPr>
      </w:pPr>
      <w:r w:rsidRPr="007F0492">
        <w:rPr>
          <w:highlight w:val="yellow"/>
        </w:rPr>
        <w:t xml:space="preserve">beta2 in Phase 3 tapered to full effect at 24 weeks </w:t>
      </w:r>
    </w:p>
    <w:p w14:paraId="38A0AE79" w14:textId="77777777" w:rsidR="00D0360E" w:rsidRDefault="00D0360E" w:rsidP="00D0360E">
      <w:pPr>
        <w:pStyle w:val="NoSpacing"/>
      </w:pPr>
    </w:p>
    <w:p w14:paraId="3026F172" w14:textId="59FDBD44" w:rsidR="00D0360E" w:rsidRPr="00D0360E" w:rsidRDefault="00D0360E" w:rsidP="00D0360E">
      <w:pPr>
        <w:pStyle w:val="NoSpacing"/>
        <w:rPr>
          <w:b/>
          <w:bCs/>
          <w:u w:val="single"/>
        </w:rPr>
      </w:pPr>
      <w:r w:rsidRPr="00D0360E">
        <w:rPr>
          <w:b/>
          <w:bCs/>
          <w:u w:val="single"/>
        </w:rPr>
        <w:t>SIS Model</w:t>
      </w:r>
    </w:p>
    <w:p w14:paraId="7652AEF9" w14:textId="5A05DDF5" w:rsidR="00D0360E" w:rsidRPr="00795EE5" w:rsidRDefault="00D0360E" w:rsidP="00451B10">
      <w:pPr>
        <w:pStyle w:val="NoSpacing"/>
        <w:numPr>
          <w:ilvl w:val="0"/>
          <w:numId w:val="3"/>
        </w:numPr>
        <w:rPr>
          <w:highlight w:val="yellow"/>
        </w:rPr>
      </w:pPr>
      <w:r w:rsidRPr="00795EE5">
        <w:rPr>
          <w:highlight w:val="yellow"/>
        </w:rPr>
        <w:t xml:space="preserve">Fix </w:t>
      </w:r>
      <w:r w:rsidR="00451B10" w:rsidRPr="00795EE5">
        <w:rPr>
          <w:highlight w:val="yellow"/>
        </w:rPr>
        <w:t>y-</w:t>
      </w:r>
      <w:r w:rsidRPr="00795EE5">
        <w:rPr>
          <w:highlight w:val="yellow"/>
        </w:rPr>
        <w:t xml:space="preserve">axis scaling – keep it the same as the SIR model, but just allow </w:t>
      </w:r>
      <w:r w:rsidR="00451B10" w:rsidRPr="00795EE5">
        <w:rPr>
          <w:highlight w:val="yellow"/>
        </w:rPr>
        <w:t xml:space="preserve">the SIS model </w:t>
      </w:r>
      <w:r w:rsidR="008506A6" w:rsidRPr="00795EE5">
        <w:rPr>
          <w:highlight w:val="yellow"/>
        </w:rPr>
        <w:t>trajectory to</w:t>
      </w:r>
      <w:r w:rsidRPr="00795EE5">
        <w:rPr>
          <w:highlight w:val="yellow"/>
        </w:rPr>
        <w:t xml:space="preserve"> “take off” </w:t>
      </w:r>
    </w:p>
    <w:p w14:paraId="1E3077B9" w14:textId="1EC563B3" w:rsidR="007648DE" w:rsidRPr="00795EE5" w:rsidRDefault="00D0360E" w:rsidP="007648DE">
      <w:pPr>
        <w:pStyle w:val="NoSpacing"/>
        <w:numPr>
          <w:ilvl w:val="0"/>
          <w:numId w:val="3"/>
        </w:numPr>
        <w:rPr>
          <w:highlight w:val="yellow"/>
        </w:rPr>
      </w:pPr>
      <w:r w:rsidRPr="00795EE5">
        <w:rPr>
          <w:highlight w:val="yellow"/>
        </w:rPr>
        <w:t xml:space="preserve">Explore the SIS model </w:t>
      </w:r>
      <w:r w:rsidR="00451B10" w:rsidRPr="00795EE5">
        <w:rPr>
          <w:highlight w:val="yellow"/>
        </w:rPr>
        <w:t xml:space="preserve">and the effect of indefinite length interventions </w:t>
      </w:r>
      <w:r w:rsidRPr="00795EE5">
        <w:rPr>
          <w:highlight w:val="yellow"/>
        </w:rPr>
        <w:t>– explore how we can prevent the SIS model taking off</w:t>
      </w:r>
      <w:r w:rsidR="008506A6" w:rsidRPr="00795EE5">
        <w:rPr>
          <w:highlight w:val="yellow"/>
        </w:rPr>
        <w:t>.</w:t>
      </w:r>
    </w:p>
    <w:p w14:paraId="1723D9C9" w14:textId="77777777" w:rsidR="00D0360E" w:rsidRDefault="00D0360E" w:rsidP="00D0360E">
      <w:pPr>
        <w:pStyle w:val="NoSpacing"/>
      </w:pPr>
    </w:p>
    <w:p w14:paraId="33B160FA" w14:textId="649588F2" w:rsidR="00D0360E" w:rsidRPr="00D0360E" w:rsidRDefault="00D0360E" w:rsidP="00D0360E">
      <w:pPr>
        <w:pStyle w:val="NoSpacing"/>
        <w:rPr>
          <w:b/>
          <w:bCs/>
          <w:u w:val="single"/>
        </w:rPr>
      </w:pPr>
      <w:r w:rsidRPr="00D0360E">
        <w:rPr>
          <w:b/>
          <w:bCs/>
          <w:u w:val="single"/>
        </w:rPr>
        <w:t>SIRS Model</w:t>
      </w:r>
    </w:p>
    <w:p w14:paraId="57B398EF" w14:textId="24408E1F" w:rsidR="00D0360E" w:rsidRPr="00795EE5" w:rsidRDefault="00D0360E" w:rsidP="00451B10">
      <w:pPr>
        <w:pStyle w:val="NoSpacing"/>
        <w:numPr>
          <w:ilvl w:val="0"/>
          <w:numId w:val="4"/>
        </w:numPr>
        <w:rPr>
          <w:highlight w:val="yellow"/>
        </w:rPr>
      </w:pPr>
      <w:r w:rsidRPr="00795EE5">
        <w:rPr>
          <w:highlight w:val="yellow"/>
        </w:rPr>
        <w:t>Alex and Paul – Independently implement the SIRS model and confirm Bram’s baseline trajectory plots</w:t>
      </w:r>
    </w:p>
    <w:p w14:paraId="03280C4A" w14:textId="06F2FC4D" w:rsidR="00D0360E" w:rsidRPr="00110EC6" w:rsidRDefault="00D0360E" w:rsidP="00451B10">
      <w:pPr>
        <w:pStyle w:val="NoSpacing"/>
        <w:numPr>
          <w:ilvl w:val="0"/>
          <w:numId w:val="4"/>
        </w:numPr>
        <w:rPr>
          <w:highlight w:val="yellow"/>
        </w:rPr>
      </w:pPr>
      <w:r w:rsidRPr="00110EC6">
        <w:rPr>
          <w:highlight w:val="yellow"/>
        </w:rPr>
        <w:t xml:space="preserve">Implement the RWC </w:t>
      </w:r>
      <w:r w:rsidR="00451B10" w:rsidRPr="00110EC6">
        <w:rPr>
          <w:highlight w:val="yellow"/>
        </w:rPr>
        <w:t xml:space="preserve">scenario and the alternative beta1 (0.064, 0.032 and 0) </w:t>
      </w:r>
      <w:r w:rsidRPr="00110EC6">
        <w:rPr>
          <w:highlight w:val="yellow"/>
        </w:rPr>
        <w:t>parameters for the SIRS model</w:t>
      </w:r>
      <w:r w:rsidR="003435B9" w:rsidRPr="00110EC6">
        <w:rPr>
          <w:highlight w:val="yellow"/>
        </w:rPr>
        <w:t xml:space="preserve"> – identify the resulting trajectory plots</w:t>
      </w:r>
    </w:p>
    <w:p w14:paraId="32C5CB53" w14:textId="16B643E7" w:rsidR="00110EC6" w:rsidRPr="00110EC6" w:rsidRDefault="00110EC6" w:rsidP="00110EC6">
      <w:pPr>
        <w:pStyle w:val="NoSpacing"/>
        <w:numPr>
          <w:ilvl w:val="1"/>
          <w:numId w:val="4"/>
        </w:numPr>
        <w:rPr>
          <w:highlight w:val="yellow"/>
        </w:rPr>
      </w:pPr>
      <w:r w:rsidRPr="00110EC6">
        <w:rPr>
          <w:highlight w:val="yellow"/>
        </w:rPr>
        <w:t xml:space="preserve">Vary the timeline to see if it reaches equilibrium </w:t>
      </w:r>
    </w:p>
    <w:p w14:paraId="23D43369" w14:textId="575DAC40" w:rsidR="00F77B97" w:rsidRPr="00795EE5" w:rsidRDefault="00D0360E" w:rsidP="00F77B97">
      <w:pPr>
        <w:pStyle w:val="NoSpacing"/>
        <w:numPr>
          <w:ilvl w:val="0"/>
          <w:numId w:val="4"/>
        </w:numPr>
        <w:rPr>
          <w:highlight w:val="yellow"/>
        </w:rPr>
      </w:pPr>
      <w:r w:rsidRPr="00795EE5">
        <w:rPr>
          <w:highlight w:val="yellow"/>
        </w:rPr>
        <w:t>Use 1/365 as the R -&gt; S transition rate (immunity loss rate) rather than 1/364</w:t>
      </w:r>
    </w:p>
    <w:p w14:paraId="71035915" w14:textId="77777777" w:rsidR="00F77B97" w:rsidRDefault="00F77B97" w:rsidP="00F77B97">
      <w:pPr>
        <w:pStyle w:val="NoSpacing"/>
      </w:pPr>
    </w:p>
    <w:p w14:paraId="287D7CB5" w14:textId="3499DEFB" w:rsidR="00F77B97" w:rsidRDefault="00F77B97" w:rsidP="00F77B97">
      <w:pPr>
        <w:pStyle w:val="NoSpacing"/>
        <w:rPr>
          <w:b/>
        </w:rPr>
      </w:pPr>
      <w:r w:rsidRPr="00F77B97">
        <w:rPr>
          <w:b/>
        </w:rPr>
        <w:t>Optimisation</w:t>
      </w:r>
    </w:p>
    <w:p w14:paraId="0E3386CC" w14:textId="70FB79BB" w:rsidR="00332058" w:rsidRDefault="00332058" w:rsidP="005905E6">
      <w:pPr>
        <w:pStyle w:val="NoSpacing"/>
        <w:numPr>
          <w:ilvl w:val="0"/>
          <w:numId w:val="8"/>
        </w:numPr>
      </w:pPr>
      <w:r>
        <w:t>Optimisations of baseline SIR model for the 3 different start points.</w:t>
      </w:r>
    </w:p>
    <w:p w14:paraId="0E0C1190" w14:textId="50E9A7A4" w:rsidR="00F77B97" w:rsidRPr="005905E6" w:rsidRDefault="00F77B97" w:rsidP="005905E6">
      <w:pPr>
        <w:pStyle w:val="NoSpacing"/>
        <w:numPr>
          <w:ilvl w:val="0"/>
          <w:numId w:val="8"/>
        </w:numPr>
      </w:pPr>
      <w:r>
        <w:t>For the original SIR model we can optimise:</w:t>
      </w:r>
    </w:p>
    <w:p w14:paraId="2ED12801" w14:textId="12301F24" w:rsidR="00F77B97" w:rsidRPr="005905E6" w:rsidRDefault="00F77B97" w:rsidP="005905E6">
      <w:pPr>
        <w:pStyle w:val="NoSpacing"/>
        <w:numPr>
          <w:ilvl w:val="1"/>
          <w:numId w:val="8"/>
        </w:numPr>
      </w:pPr>
      <w:r w:rsidRPr="00110EC6">
        <w:rPr>
          <w:highlight w:val="yellow"/>
        </w:rPr>
        <w:t>Relaxing to beta2=0.258 only in phase 4</w:t>
      </w:r>
      <w:r w:rsidR="00163516" w:rsidRPr="00110EC6">
        <w:rPr>
          <w:highlight w:val="yellow"/>
        </w:rPr>
        <w:t xml:space="preserve"> [DONE]</w:t>
      </w:r>
    </w:p>
    <w:p w14:paraId="6D8877DD" w14:textId="01C0CF76" w:rsidR="00F77B97" w:rsidRPr="005905E6" w:rsidDel="005905E6" w:rsidRDefault="005905E6" w:rsidP="005905E6">
      <w:pPr>
        <w:pStyle w:val="NoSpacing"/>
        <w:numPr>
          <w:ilvl w:val="1"/>
          <w:numId w:val="8"/>
        </w:numPr>
        <w:rPr>
          <w:del w:id="0" w:author="Mark Woolhouse" w:date="2020-04-07T14:42:00Z"/>
        </w:rPr>
      </w:pPr>
      <w:r>
        <w:t>Relaxing to beta2=0.258 in phases 3,4</w:t>
      </w:r>
    </w:p>
    <w:p w14:paraId="40642D32" w14:textId="4A047079" w:rsidR="005905E6" w:rsidRPr="00F77B97" w:rsidRDefault="005905E6" w:rsidP="005905E6">
      <w:pPr>
        <w:pStyle w:val="NoSpacing"/>
        <w:numPr>
          <w:ilvl w:val="1"/>
          <w:numId w:val="8"/>
        </w:numPr>
        <w:rPr>
          <w:b/>
        </w:rPr>
      </w:pPr>
      <w:r>
        <w:t>Relaxing to beta2=0.258 in phases 2, 3, 4</w:t>
      </w:r>
    </w:p>
    <w:p w14:paraId="7F576CC7" w14:textId="278C75C8" w:rsidR="00D0360E" w:rsidRDefault="00D0360E" w:rsidP="00451B10">
      <w:pPr>
        <w:pStyle w:val="NoSpacing"/>
        <w:numPr>
          <w:ilvl w:val="0"/>
          <w:numId w:val="4"/>
        </w:numPr>
      </w:pPr>
      <w:r>
        <w:t xml:space="preserve">SIRS Phase </w:t>
      </w:r>
      <w:r w:rsidR="00451B10">
        <w:t>2+3 intervention d</w:t>
      </w:r>
      <w:r>
        <w:t>uration optimisation</w:t>
      </w:r>
      <w:r w:rsidR="003435B9">
        <w:t>:</w:t>
      </w:r>
      <w:r>
        <w:t xml:space="preserve"> </w:t>
      </w:r>
    </w:p>
    <w:p w14:paraId="183E9222" w14:textId="4530C4D2" w:rsidR="00D0360E" w:rsidRDefault="00D0360E" w:rsidP="00451B10">
      <w:pPr>
        <w:pStyle w:val="NoSpacing"/>
        <w:numPr>
          <w:ilvl w:val="0"/>
          <w:numId w:val="5"/>
        </w:numPr>
      </w:pPr>
      <w:r>
        <w:t>Explore optimising</w:t>
      </w:r>
      <w:r w:rsidR="003435B9">
        <w:t xml:space="preserve"> the</w:t>
      </w:r>
      <w:r>
        <w:t xml:space="preserve"> </w:t>
      </w:r>
      <w:r w:rsidR="003435B9">
        <w:t xml:space="preserve">intervention </w:t>
      </w:r>
      <w:r>
        <w:t>duration for the 4 different scenarios RWC, and the previous 3 scenarios (phase 2 beta1</w:t>
      </w:r>
      <w:r w:rsidR="003435B9">
        <w:t xml:space="preserve">: </w:t>
      </w:r>
      <w:r>
        <w:t xml:space="preserve">0.064, 0.032 and 0) </w:t>
      </w:r>
    </w:p>
    <w:p w14:paraId="5381607B" w14:textId="5887D696" w:rsidR="00D0360E" w:rsidRDefault="00D0360E" w:rsidP="00451B10">
      <w:pPr>
        <w:pStyle w:val="NoSpacing"/>
        <w:numPr>
          <w:ilvl w:val="0"/>
          <w:numId w:val="5"/>
        </w:numPr>
      </w:pPr>
      <w:r>
        <w:t xml:space="preserve">Explore the effect of optimising the SIRS model with differing trigger days </w:t>
      </w:r>
      <w:r w:rsidR="003435B9">
        <w:t>(75, 100 and 125)</w:t>
      </w:r>
    </w:p>
    <w:p w14:paraId="4AA17F97" w14:textId="77777777" w:rsidR="00D0360E" w:rsidRDefault="00D0360E" w:rsidP="00D0360E">
      <w:pPr>
        <w:pStyle w:val="NoSpacing"/>
      </w:pPr>
    </w:p>
    <w:p w14:paraId="30A8AACF" w14:textId="54FA3002" w:rsidR="00D0360E" w:rsidRPr="00D0360E" w:rsidRDefault="00D0360E" w:rsidP="00D0360E">
      <w:pPr>
        <w:pStyle w:val="NoSpacing"/>
        <w:jc w:val="center"/>
        <w:rPr>
          <w:b/>
          <w:bCs/>
          <w:u w:val="single"/>
        </w:rPr>
      </w:pPr>
      <w:bookmarkStart w:id="1" w:name="_GoBack"/>
      <w:bookmarkEnd w:id="1"/>
      <w:r w:rsidRPr="00D0360E">
        <w:rPr>
          <w:b/>
          <w:bCs/>
          <w:u w:val="single"/>
        </w:rPr>
        <w:t>Reminder of</w:t>
      </w:r>
      <w:r w:rsidR="003435B9">
        <w:rPr>
          <w:b/>
          <w:bCs/>
          <w:u w:val="single"/>
        </w:rPr>
        <w:t xml:space="preserve"> Phases</w:t>
      </w:r>
    </w:p>
    <w:p w14:paraId="51AD90B4" w14:textId="77777777" w:rsidR="00D0360E" w:rsidRDefault="00D0360E" w:rsidP="00D0360E">
      <w:pPr>
        <w:pStyle w:val="NoSpacing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0"/>
        <w:gridCol w:w="2076"/>
        <w:gridCol w:w="2874"/>
        <w:gridCol w:w="2216"/>
      </w:tblGrid>
      <w:tr w:rsidR="003435B9" w14:paraId="551469BB" w14:textId="77777777" w:rsidTr="00261F0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2A80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Phase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C3390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Weeks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E497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Beta1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676C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Beta2</w:t>
            </w:r>
          </w:p>
        </w:tc>
      </w:tr>
      <w:tr w:rsidR="003435B9" w14:paraId="57534D81" w14:textId="77777777" w:rsidTr="00261F0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206D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A1E1" w14:textId="77777777" w:rsidR="00D0360E" w:rsidRDefault="00D0360E" w:rsidP="00261F0D">
            <w:pPr>
              <w:spacing w:after="0" w:line="240" w:lineRule="auto"/>
            </w:pPr>
            <w:r>
              <w:t>Up to t=0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1BFD" w14:textId="77777777" w:rsidR="00D0360E" w:rsidRDefault="00D0360E" w:rsidP="00261F0D">
            <w:pPr>
              <w:spacing w:after="0" w:line="240" w:lineRule="auto"/>
            </w:pPr>
            <w:r>
              <w:t>0.161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9E4B" w14:textId="77777777" w:rsidR="00D0360E" w:rsidRDefault="00D0360E" w:rsidP="00261F0D">
            <w:pPr>
              <w:spacing w:after="0" w:line="240" w:lineRule="auto"/>
            </w:pPr>
            <w:r>
              <w:t>0.161</w:t>
            </w:r>
          </w:p>
        </w:tc>
      </w:tr>
      <w:tr w:rsidR="003435B9" w14:paraId="0ACEF4C9" w14:textId="77777777" w:rsidTr="00261F0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38CA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5894" w14:textId="77777777" w:rsidR="00D0360E" w:rsidRDefault="00D0360E" w:rsidP="00261F0D">
            <w:pPr>
              <w:spacing w:after="0" w:line="240" w:lineRule="auto"/>
            </w:pPr>
            <w:r>
              <w:t>0-6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EC46" w14:textId="31EB0DC3" w:rsidR="00D0360E" w:rsidRDefault="00D0360E" w:rsidP="00261F0D">
            <w:pPr>
              <w:spacing w:after="0" w:line="240" w:lineRule="auto"/>
            </w:pPr>
            <w:r>
              <w:t>0.064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1059" w14:textId="4D2E1900" w:rsidR="00D0360E" w:rsidRDefault="00D0360E" w:rsidP="00261F0D">
            <w:pPr>
              <w:spacing w:after="0" w:line="240" w:lineRule="auto"/>
            </w:pPr>
            <w:r>
              <w:t>0.064</w:t>
            </w:r>
          </w:p>
        </w:tc>
      </w:tr>
      <w:tr w:rsidR="003435B9" w14:paraId="304FB3F7" w14:textId="77777777" w:rsidTr="00261F0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7D50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4C0B" w14:textId="77777777" w:rsidR="00D0360E" w:rsidRDefault="00D0360E" w:rsidP="00261F0D">
            <w:pPr>
              <w:spacing w:after="0" w:line="240" w:lineRule="auto"/>
            </w:pPr>
            <w:r>
              <w:t>6-30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EFDA5" w14:textId="786FF8DC" w:rsidR="00D0360E" w:rsidRDefault="00D0360E" w:rsidP="00261F0D">
            <w:pPr>
              <w:spacing w:after="0" w:line="240" w:lineRule="auto"/>
            </w:pPr>
            <w:r>
              <w:t>0.064/0.032/0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4689" w14:textId="77777777" w:rsidR="00D0360E" w:rsidRDefault="00D0360E" w:rsidP="00261F0D">
            <w:pPr>
              <w:spacing w:after="0" w:line="240" w:lineRule="auto"/>
            </w:pPr>
            <w:r>
              <w:t>0.161</w:t>
            </w:r>
          </w:p>
        </w:tc>
      </w:tr>
      <w:tr w:rsidR="003435B9" w14:paraId="29F23248" w14:textId="77777777" w:rsidTr="00261F0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CC0E" w14:textId="77777777" w:rsidR="00D0360E" w:rsidRPr="003435B9" w:rsidRDefault="00D0360E" w:rsidP="00261F0D">
            <w:pPr>
              <w:spacing w:after="0" w:line="240" w:lineRule="auto"/>
              <w:rPr>
                <w:b/>
                <w:bCs/>
              </w:rPr>
            </w:pPr>
            <w:r w:rsidRPr="003435B9">
              <w:rPr>
                <w:b/>
                <w:bCs/>
              </w:rP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3507" w14:textId="77777777" w:rsidR="00D0360E" w:rsidRDefault="00D0360E" w:rsidP="00261F0D">
            <w:pPr>
              <w:spacing w:after="0" w:line="240" w:lineRule="auto"/>
            </w:pPr>
            <w:r>
              <w:t>30 onwards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1A0B" w14:textId="77777777" w:rsidR="00D0360E" w:rsidRDefault="00D0360E" w:rsidP="00261F0D">
            <w:pPr>
              <w:spacing w:after="0" w:line="240" w:lineRule="auto"/>
            </w:pPr>
            <w:r>
              <w:t>0.161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034B" w14:textId="77777777" w:rsidR="00D0360E" w:rsidRDefault="00D0360E" w:rsidP="00261F0D">
            <w:pPr>
              <w:spacing w:after="0" w:line="240" w:lineRule="auto"/>
            </w:pPr>
            <w:r>
              <w:t>0.161</w:t>
            </w:r>
          </w:p>
        </w:tc>
      </w:tr>
      <w:tr w:rsidR="003435B9" w14:paraId="468D5949" w14:textId="77777777" w:rsidTr="00261F0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0852" w14:textId="5B63CD10" w:rsidR="003435B9" w:rsidRPr="003435B9" w:rsidRDefault="003435B9" w:rsidP="00261F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(4) - Provisional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F24E" w14:textId="1D80A9DC" w:rsidR="003435B9" w:rsidRDefault="003435B9" w:rsidP="00261F0D">
            <w:pPr>
              <w:spacing w:after="0" w:line="240" w:lineRule="auto"/>
            </w:pPr>
            <w:r>
              <w:t>If phase 3 “ends”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5CDF" w14:textId="29086756" w:rsidR="003435B9" w:rsidRDefault="003435B9" w:rsidP="00261F0D">
            <w:pPr>
              <w:spacing w:after="0" w:line="240" w:lineRule="auto"/>
            </w:pPr>
            <w:r>
              <w:t>0.258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BC3D" w14:textId="0763DE9A" w:rsidR="003435B9" w:rsidRDefault="003435B9" w:rsidP="00261F0D">
            <w:pPr>
              <w:spacing w:after="0" w:line="240" w:lineRule="auto"/>
            </w:pPr>
            <w:r>
              <w:t>0.258</w:t>
            </w:r>
          </w:p>
        </w:tc>
      </w:tr>
    </w:tbl>
    <w:p w14:paraId="2085E553" w14:textId="294F402A" w:rsidR="00D0360E" w:rsidRDefault="00D0360E" w:rsidP="00D0360E">
      <w:pPr>
        <w:pStyle w:val="NoSpacing"/>
      </w:pPr>
    </w:p>
    <w:p w14:paraId="1C383DD4" w14:textId="77777777" w:rsidR="00D90B6E" w:rsidRDefault="00D90B6E" w:rsidP="00D90B6E">
      <w:pPr>
        <w:rPr>
          <w:u w:val="single"/>
        </w:rPr>
      </w:pPr>
      <w:r>
        <w:rPr>
          <w:u w:val="single"/>
        </w:rPr>
        <w:t>RWC scenario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3"/>
        <w:gridCol w:w="2081"/>
        <w:gridCol w:w="2880"/>
        <w:gridCol w:w="2222"/>
      </w:tblGrid>
      <w:tr w:rsidR="00D90B6E" w14:paraId="245821DA" w14:textId="77777777" w:rsidTr="007F0492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A431" w14:textId="77777777" w:rsidR="00D90B6E" w:rsidRPr="007F0492" w:rsidRDefault="00D90B6E">
            <w:pPr>
              <w:spacing w:after="0" w:line="240" w:lineRule="auto"/>
              <w:rPr>
                <w:b/>
                <w:bCs/>
              </w:rPr>
            </w:pPr>
            <w:r w:rsidRPr="007F0492">
              <w:rPr>
                <w:b/>
                <w:bCs/>
              </w:rPr>
              <w:t>Phase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ABCA" w14:textId="77777777" w:rsidR="00D90B6E" w:rsidRPr="007F0492" w:rsidRDefault="00D90B6E">
            <w:pPr>
              <w:spacing w:after="0" w:line="240" w:lineRule="auto"/>
              <w:rPr>
                <w:b/>
                <w:bCs/>
              </w:rPr>
            </w:pPr>
            <w:r w:rsidRPr="007F0492">
              <w:rPr>
                <w:b/>
                <w:bCs/>
              </w:rPr>
              <w:t>Weeks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42DF" w14:textId="77777777" w:rsidR="00D90B6E" w:rsidRPr="007F0492" w:rsidRDefault="00D90B6E">
            <w:pPr>
              <w:spacing w:after="0" w:line="240" w:lineRule="auto"/>
              <w:rPr>
                <w:b/>
                <w:bCs/>
              </w:rPr>
            </w:pPr>
            <w:r w:rsidRPr="007F0492">
              <w:rPr>
                <w:b/>
                <w:bCs/>
              </w:rPr>
              <w:t>Beta1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1A5D" w14:textId="77777777" w:rsidR="00D90B6E" w:rsidRPr="007F0492" w:rsidRDefault="00D90B6E">
            <w:pPr>
              <w:spacing w:after="0" w:line="240" w:lineRule="auto"/>
              <w:rPr>
                <w:b/>
                <w:bCs/>
              </w:rPr>
            </w:pPr>
            <w:r w:rsidRPr="007F0492">
              <w:rPr>
                <w:b/>
                <w:bCs/>
              </w:rPr>
              <w:t>Beta2</w:t>
            </w:r>
          </w:p>
        </w:tc>
      </w:tr>
      <w:tr w:rsidR="00D90B6E" w14:paraId="2C2AC051" w14:textId="77777777" w:rsidTr="007F0492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6748" w14:textId="77777777" w:rsidR="00D90B6E" w:rsidRPr="007F0492" w:rsidRDefault="00D90B6E">
            <w:pPr>
              <w:spacing w:after="0" w:line="240" w:lineRule="auto"/>
              <w:rPr>
                <w:b/>
                <w:bCs/>
              </w:rPr>
            </w:pPr>
            <w:r w:rsidRPr="007F0492">
              <w:rPr>
                <w:b/>
                <w:bCs/>
              </w:rPr>
              <w:t>0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2331C" w14:textId="77777777" w:rsidR="00D90B6E" w:rsidRDefault="00D90B6E">
            <w:pPr>
              <w:spacing w:after="0" w:line="240" w:lineRule="auto"/>
            </w:pPr>
            <w:r>
              <w:t>Up to t=0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9FFA" w14:textId="77777777" w:rsidR="00D90B6E" w:rsidRDefault="00D90B6E">
            <w:pPr>
              <w:spacing w:after="0" w:line="240" w:lineRule="auto"/>
            </w:pPr>
            <w:r>
              <w:t>0.161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F564" w14:textId="77777777" w:rsidR="00D90B6E" w:rsidRDefault="00D90B6E">
            <w:pPr>
              <w:spacing w:after="0" w:line="240" w:lineRule="auto"/>
            </w:pPr>
            <w:r>
              <w:t>0.161</w:t>
            </w:r>
          </w:p>
        </w:tc>
      </w:tr>
      <w:tr w:rsidR="00D90B6E" w14:paraId="1F6D055A" w14:textId="77777777" w:rsidTr="007F0492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A5BC" w14:textId="77777777" w:rsidR="00D90B6E" w:rsidRPr="007F0492" w:rsidRDefault="00D90B6E">
            <w:pPr>
              <w:spacing w:after="0" w:line="240" w:lineRule="auto"/>
              <w:rPr>
                <w:b/>
                <w:bCs/>
              </w:rPr>
            </w:pPr>
            <w:r w:rsidRPr="007F0492">
              <w:rPr>
                <w:b/>
                <w:bCs/>
              </w:rPr>
              <w:t>1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13FC" w14:textId="77777777" w:rsidR="00D90B6E" w:rsidRDefault="00D90B6E">
            <w:pPr>
              <w:spacing w:after="0" w:line="240" w:lineRule="auto"/>
            </w:pPr>
            <w:r>
              <w:t>0-6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7999" w14:textId="77777777" w:rsidR="00D90B6E" w:rsidRDefault="00D90B6E">
            <w:pPr>
              <w:spacing w:after="0" w:line="240" w:lineRule="auto"/>
            </w:pPr>
            <w:r>
              <w:t>0.097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FAE43" w14:textId="77777777" w:rsidR="00D90B6E" w:rsidRDefault="00D90B6E">
            <w:pPr>
              <w:spacing w:after="0" w:line="240" w:lineRule="auto"/>
            </w:pPr>
            <w:r>
              <w:t>0.097</w:t>
            </w:r>
          </w:p>
        </w:tc>
      </w:tr>
      <w:tr w:rsidR="00D90B6E" w14:paraId="6ECE5199" w14:textId="77777777" w:rsidTr="007F0492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0C56" w14:textId="77777777" w:rsidR="00D90B6E" w:rsidRPr="007F0492" w:rsidRDefault="00D90B6E">
            <w:pPr>
              <w:spacing w:after="0" w:line="240" w:lineRule="auto"/>
              <w:rPr>
                <w:b/>
                <w:bCs/>
              </w:rPr>
            </w:pPr>
            <w:r w:rsidRPr="007F0492">
              <w:rPr>
                <w:b/>
                <w:bCs/>
              </w:rPr>
              <w:t>2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1363" w14:textId="77777777" w:rsidR="00D90B6E" w:rsidRDefault="00D90B6E">
            <w:pPr>
              <w:spacing w:after="0" w:line="240" w:lineRule="auto"/>
            </w:pPr>
            <w:r>
              <w:t>6-30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9621" w14:textId="77777777" w:rsidR="00D90B6E" w:rsidRDefault="00D90B6E">
            <w:pPr>
              <w:spacing w:after="0" w:line="240" w:lineRule="auto"/>
            </w:pPr>
            <w:r>
              <w:t>0.097/0.049/0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4FAC" w14:textId="77777777" w:rsidR="00D90B6E" w:rsidRDefault="00D90B6E">
            <w:pPr>
              <w:spacing w:after="0" w:line="240" w:lineRule="auto"/>
            </w:pPr>
            <w:r>
              <w:t>0.161</w:t>
            </w:r>
          </w:p>
        </w:tc>
      </w:tr>
      <w:tr w:rsidR="00D90B6E" w14:paraId="1D5CC43E" w14:textId="77777777" w:rsidTr="007F0492">
        <w:trPr>
          <w:trHeight w:val="20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4BCC" w14:textId="77777777" w:rsidR="00D90B6E" w:rsidRPr="007F0492" w:rsidRDefault="00D90B6E">
            <w:pPr>
              <w:spacing w:after="0" w:line="240" w:lineRule="auto"/>
              <w:rPr>
                <w:b/>
                <w:bCs/>
              </w:rPr>
            </w:pPr>
            <w:r w:rsidRPr="007F0492">
              <w:rPr>
                <w:b/>
                <w:bCs/>
              </w:rPr>
              <w:t>3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CA3" w14:textId="77777777" w:rsidR="00D90B6E" w:rsidRDefault="00D90B6E">
            <w:pPr>
              <w:spacing w:after="0" w:line="240" w:lineRule="auto"/>
            </w:pPr>
            <w:r>
              <w:t>30 onwards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5F80" w14:textId="77777777" w:rsidR="00D90B6E" w:rsidRDefault="00D90B6E">
            <w:pPr>
              <w:spacing w:after="0" w:line="240" w:lineRule="auto"/>
            </w:pPr>
            <w:r>
              <w:t>0.161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AABC" w14:textId="77777777" w:rsidR="00D90B6E" w:rsidRDefault="00D90B6E">
            <w:pPr>
              <w:spacing w:after="0" w:line="240" w:lineRule="auto"/>
            </w:pPr>
            <w:r>
              <w:t>0.161</w:t>
            </w:r>
          </w:p>
        </w:tc>
      </w:tr>
      <w:tr w:rsidR="007F0492" w14:paraId="4CEDA6DD" w14:textId="77777777" w:rsidTr="007F0492">
        <w:trPr>
          <w:trHeight w:val="20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40F8" w14:textId="7F28549F" w:rsidR="007F0492" w:rsidRDefault="007F0492" w:rsidP="007F0492">
            <w:pPr>
              <w:spacing w:after="0" w:line="240" w:lineRule="auto"/>
            </w:pPr>
            <w:r>
              <w:rPr>
                <w:b/>
                <w:bCs/>
              </w:rPr>
              <w:t>(4) - Provisional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43C8" w14:textId="49435318" w:rsidR="007F0492" w:rsidRDefault="007F0492" w:rsidP="007F0492">
            <w:pPr>
              <w:spacing w:after="0" w:line="240" w:lineRule="auto"/>
            </w:pPr>
            <w:r>
              <w:t>If phase 3 “ends”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39C2" w14:textId="36D798F6" w:rsidR="007F0492" w:rsidRDefault="007F0492" w:rsidP="007F0492">
            <w:pPr>
              <w:spacing w:after="0" w:line="240" w:lineRule="auto"/>
            </w:pPr>
            <w:r>
              <w:t>0.258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82C0" w14:textId="0813D5A9" w:rsidR="007F0492" w:rsidRDefault="007F0492" w:rsidP="007F0492">
            <w:pPr>
              <w:spacing w:after="0" w:line="240" w:lineRule="auto"/>
            </w:pPr>
            <w:r>
              <w:t>0.258</w:t>
            </w:r>
          </w:p>
        </w:tc>
      </w:tr>
    </w:tbl>
    <w:p w14:paraId="605D463A" w14:textId="77777777" w:rsidR="00D90B6E" w:rsidRDefault="00D90B6E" w:rsidP="00D0360E">
      <w:pPr>
        <w:pStyle w:val="NoSpacing"/>
      </w:pPr>
    </w:p>
    <w:p w14:paraId="5B1DF403" w14:textId="77777777" w:rsidR="004F739D" w:rsidRDefault="004F739D" w:rsidP="004F739D">
      <w:pPr>
        <w:pStyle w:val="NoSpacing"/>
      </w:pPr>
      <w:r>
        <w:t xml:space="preserve">Note that the Beta1 = </w:t>
      </w:r>
      <w:r w:rsidRPr="00D0360E">
        <w:rPr>
          <w:highlight w:val="green"/>
        </w:rPr>
        <w:t>0.097 Phase 1 Intervention</w:t>
      </w:r>
      <w:r>
        <w:t xml:space="preserve"> is </w:t>
      </w:r>
      <w:proofErr w:type="gramStart"/>
      <w:r>
        <w:t>a</w:t>
      </w:r>
      <w:proofErr w:type="gramEnd"/>
      <w:r>
        <w:t xml:space="preserve"> </w:t>
      </w:r>
      <w:r w:rsidRPr="00D0360E">
        <w:rPr>
          <w:highlight w:val="green"/>
        </w:rPr>
        <w:t>RWC</w:t>
      </w:r>
      <w:r>
        <w:t xml:space="preserve"> and should only be analysed with </w:t>
      </w:r>
      <w:r w:rsidRPr="00D0360E">
        <w:rPr>
          <w:highlight w:val="green"/>
        </w:rPr>
        <w:t>the Phase 2 Beta1 RWC 0.097 scenario</w:t>
      </w:r>
    </w:p>
    <w:p w14:paraId="2726FF9E" w14:textId="77777777" w:rsidR="004F739D" w:rsidRDefault="004F739D" w:rsidP="004F739D">
      <w:pPr>
        <w:pStyle w:val="NoSpacing"/>
        <w:numPr>
          <w:ilvl w:val="0"/>
          <w:numId w:val="6"/>
        </w:numPr>
      </w:pPr>
      <w:r>
        <w:t>Beta1 = 0.097 is equal to an R0 reduction to 0.9 rather than to 0.6</w:t>
      </w:r>
    </w:p>
    <w:p w14:paraId="4CA0A9DE" w14:textId="77777777" w:rsidR="00D0360E" w:rsidRDefault="00D0360E" w:rsidP="00D0360E">
      <w:pPr>
        <w:pStyle w:val="NoSpacing"/>
      </w:pPr>
    </w:p>
    <w:sectPr w:rsidR="00D0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6C2"/>
    <w:multiLevelType w:val="hybridMultilevel"/>
    <w:tmpl w:val="C3AE75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0456E"/>
    <w:multiLevelType w:val="hybridMultilevel"/>
    <w:tmpl w:val="B492E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12A2C"/>
    <w:multiLevelType w:val="hybridMultilevel"/>
    <w:tmpl w:val="2B8AA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37D11"/>
    <w:multiLevelType w:val="hybridMultilevel"/>
    <w:tmpl w:val="B4FA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B3584"/>
    <w:multiLevelType w:val="hybridMultilevel"/>
    <w:tmpl w:val="3EB86F8E"/>
    <w:lvl w:ilvl="0" w:tplc="658AE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510D9"/>
    <w:multiLevelType w:val="hybridMultilevel"/>
    <w:tmpl w:val="2DAA35C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D3267E"/>
    <w:multiLevelType w:val="hybridMultilevel"/>
    <w:tmpl w:val="F16A0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2465D"/>
    <w:multiLevelType w:val="hybridMultilevel"/>
    <w:tmpl w:val="59EAF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0E"/>
    <w:rsid w:val="000F5B84"/>
    <w:rsid w:val="00110EC6"/>
    <w:rsid w:val="00163516"/>
    <w:rsid w:val="0027748B"/>
    <w:rsid w:val="002F56C7"/>
    <w:rsid w:val="00332058"/>
    <w:rsid w:val="003435B9"/>
    <w:rsid w:val="00402FCB"/>
    <w:rsid w:val="00451B10"/>
    <w:rsid w:val="004F739D"/>
    <w:rsid w:val="005905E6"/>
    <w:rsid w:val="007648DE"/>
    <w:rsid w:val="00795EE5"/>
    <w:rsid w:val="007F0492"/>
    <w:rsid w:val="008506A6"/>
    <w:rsid w:val="00B2572E"/>
    <w:rsid w:val="00D0360E"/>
    <w:rsid w:val="00D90B6E"/>
    <w:rsid w:val="00F617F8"/>
    <w:rsid w:val="00F77B97"/>
    <w:rsid w:val="00FD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77EA"/>
  <w15:docId w15:val="{CC5472DA-53F2-4E69-8596-2CD12E5F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6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60E"/>
    <w:pPr>
      <w:spacing w:after="0" w:line="240" w:lineRule="auto"/>
    </w:pPr>
  </w:style>
  <w:style w:type="table" w:styleId="TableGrid">
    <w:name w:val="Table Grid"/>
    <w:basedOn w:val="TableNormal"/>
    <w:uiPriority w:val="59"/>
    <w:rsid w:val="00D036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7B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B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B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B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DAD5-9302-412A-9237-D0EC229AC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Morgan</dc:creator>
  <cp:lastModifiedBy>Alexander Morgan</cp:lastModifiedBy>
  <cp:revision>3</cp:revision>
  <dcterms:created xsi:type="dcterms:W3CDTF">2020-04-07T16:30:00Z</dcterms:created>
  <dcterms:modified xsi:type="dcterms:W3CDTF">2020-04-08T16:38:00Z</dcterms:modified>
</cp:coreProperties>
</file>