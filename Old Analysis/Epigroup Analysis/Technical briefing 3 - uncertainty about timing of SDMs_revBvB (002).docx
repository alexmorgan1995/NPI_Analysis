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F60FA" w14:textId="089354D1" w:rsidR="00E86D94" w:rsidRPr="00220BE6" w:rsidRDefault="00E07E6F" w:rsidP="00960E8D">
      <w:pPr>
        <w:jc w:val="center"/>
        <w:rPr>
          <w:b/>
          <w:noProof/>
          <w:lang w:eastAsia="en-GB"/>
        </w:rPr>
      </w:pPr>
      <w:bookmarkStart w:id="0" w:name="_GoBack"/>
      <w:bookmarkEnd w:id="0"/>
      <w:r>
        <w:rPr>
          <w:b/>
          <w:noProof/>
          <w:lang w:eastAsia="en-GB"/>
        </w:rPr>
        <w:t>Optimising</w:t>
      </w:r>
      <w:r w:rsidR="00B55DA5">
        <w:rPr>
          <w:b/>
          <w:noProof/>
          <w:lang w:eastAsia="en-GB"/>
        </w:rPr>
        <w:t xml:space="preserve"> t</w:t>
      </w:r>
      <w:r w:rsidR="007F588A">
        <w:rPr>
          <w:b/>
          <w:noProof/>
          <w:lang w:eastAsia="en-GB"/>
        </w:rPr>
        <w:t>r</w:t>
      </w:r>
      <w:r w:rsidR="00B55DA5">
        <w:rPr>
          <w:b/>
          <w:noProof/>
          <w:lang w:eastAsia="en-GB"/>
        </w:rPr>
        <w:t xml:space="preserve">igger </w:t>
      </w:r>
      <w:r w:rsidR="007F588A">
        <w:rPr>
          <w:b/>
          <w:noProof/>
          <w:lang w:eastAsia="en-GB"/>
        </w:rPr>
        <w:t>times</w:t>
      </w:r>
      <w:r w:rsidR="00B55DA5">
        <w:rPr>
          <w:b/>
          <w:noProof/>
          <w:lang w:eastAsia="en-GB"/>
        </w:rPr>
        <w:t xml:space="preserve"> for</w:t>
      </w:r>
      <w:r>
        <w:rPr>
          <w:b/>
          <w:noProof/>
          <w:lang w:eastAsia="en-GB"/>
        </w:rPr>
        <w:t xml:space="preserve"> </w:t>
      </w:r>
      <w:r w:rsidR="00960E8D" w:rsidRPr="00220BE6">
        <w:rPr>
          <w:b/>
          <w:noProof/>
          <w:lang w:eastAsia="en-GB"/>
        </w:rPr>
        <w:t xml:space="preserve">social distancing measures </w:t>
      </w:r>
      <w:r w:rsidR="00537CFD">
        <w:rPr>
          <w:b/>
          <w:noProof/>
          <w:lang w:eastAsia="en-GB"/>
        </w:rPr>
        <w:t>(SDMs)</w:t>
      </w:r>
    </w:p>
    <w:p w14:paraId="2CF830A9" w14:textId="0780982F" w:rsidR="00960E8D" w:rsidRPr="003772AF" w:rsidRDefault="00960E8D" w:rsidP="00960E8D">
      <w:pPr>
        <w:jc w:val="center"/>
        <w:rPr>
          <w:noProof/>
          <w:lang w:eastAsia="en-GB"/>
        </w:rPr>
      </w:pPr>
      <w:r w:rsidRPr="003772AF">
        <w:rPr>
          <w:noProof/>
          <w:lang w:eastAsia="en-GB"/>
        </w:rPr>
        <w:t>M. Woolhouse and B. van Bunnik, University of Edinburgh</w:t>
      </w:r>
      <w:r w:rsidR="00E07E6F">
        <w:rPr>
          <w:noProof/>
          <w:lang w:eastAsia="en-GB"/>
        </w:rPr>
        <w:t xml:space="preserve"> (04/03</w:t>
      </w:r>
      <w:r w:rsidR="006164A7">
        <w:rPr>
          <w:noProof/>
          <w:lang w:eastAsia="en-GB"/>
        </w:rPr>
        <w:t>/20)</w:t>
      </w:r>
    </w:p>
    <w:p w14:paraId="7858BF2B" w14:textId="12390A89" w:rsidR="00AA5C7E" w:rsidRDefault="00AA5C7E">
      <w:pPr>
        <w:rPr>
          <w:noProof/>
          <w:u w:val="single"/>
          <w:lang w:eastAsia="en-GB"/>
        </w:rPr>
      </w:pPr>
      <w:r>
        <w:rPr>
          <w:noProof/>
          <w:u w:val="single"/>
          <w:lang w:eastAsia="en-GB"/>
        </w:rPr>
        <w:t>Key conclusions</w:t>
      </w:r>
    </w:p>
    <w:p w14:paraId="1F5F41C6" w14:textId="7B11E9D7" w:rsidR="00A9742B" w:rsidRDefault="0009592F" w:rsidP="007D26E0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Two possible straegies for time-limited SDMs (all-or-nothing and ramping up) are both much less effective in reducing the epidemic peak if they are started too early or too late.</w:t>
      </w:r>
    </w:p>
    <w:p w14:paraId="7FF52FD3" w14:textId="2AEC671B" w:rsidR="002D3CA0" w:rsidRDefault="0009592F" w:rsidP="00970C37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The </w:t>
      </w:r>
      <w:r w:rsidR="00014D9C">
        <w:rPr>
          <w:noProof/>
          <w:lang w:eastAsia="en-GB"/>
        </w:rPr>
        <w:t>ramping up strategy is more robu</w:t>
      </w:r>
      <w:r>
        <w:rPr>
          <w:noProof/>
          <w:lang w:eastAsia="en-GB"/>
        </w:rPr>
        <w:t>st to uncertainty about the actual impact of SDMs on transmission rate</w:t>
      </w:r>
      <w:r w:rsidR="00C07AAF">
        <w:rPr>
          <w:noProof/>
          <w:lang w:eastAsia="en-GB"/>
        </w:rPr>
        <w:t>.</w:t>
      </w:r>
    </w:p>
    <w:p w14:paraId="59F6A4BA" w14:textId="17A575F1" w:rsidR="0009592F" w:rsidRPr="00AA5C7E" w:rsidRDefault="0009592F" w:rsidP="00970C37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Both strategies are much less effective if the basic reproduction number (</w:t>
      </w:r>
      <w:r w:rsidRPr="003772AF">
        <w:t>R</w:t>
      </w:r>
      <w:r w:rsidRPr="003772AF">
        <w:rPr>
          <w:vertAlign w:val="subscript"/>
        </w:rPr>
        <w:t>0</w:t>
      </w:r>
      <w:r>
        <w:rPr>
          <w:noProof/>
          <w:lang w:eastAsia="en-GB"/>
        </w:rPr>
        <w:t xml:space="preserve">) is higher </w:t>
      </w:r>
      <w:r w:rsidRPr="0009592F">
        <w:rPr>
          <w:noProof/>
          <w:highlight w:val="yellow"/>
          <w:lang w:eastAsia="en-GB"/>
        </w:rPr>
        <w:t>or lower</w:t>
      </w:r>
      <w:r>
        <w:rPr>
          <w:noProof/>
          <w:lang w:eastAsia="en-GB"/>
        </w:rPr>
        <w:t xml:space="preserve"> than expected (unless it is very low).</w:t>
      </w:r>
    </w:p>
    <w:p w14:paraId="388200B1" w14:textId="77777777" w:rsidR="002D3CA0" w:rsidRPr="002D3CA0" w:rsidRDefault="002D3CA0" w:rsidP="002D3CA0">
      <w:pPr>
        <w:rPr>
          <w:u w:val="single"/>
        </w:rPr>
      </w:pPr>
      <w:r w:rsidRPr="002D3CA0">
        <w:rPr>
          <w:u w:val="single"/>
        </w:rPr>
        <w:t>Policy Implications</w:t>
      </w:r>
    </w:p>
    <w:p w14:paraId="41B5FDF5" w14:textId="145E2A1F" w:rsidR="002D3CA0" w:rsidRDefault="00014D9C" w:rsidP="002D3CA0">
      <w:pPr>
        <w:pStyle w:val="ListParagraph"/>
        <w:numPr>
          <w:ilvl w:val="0"/>
          <w:numId w:val="1"/>
        </w:numPr>
      </w:pPr>
      <w:r>
        <w:t>Identifying the optimal time to introduce SDMs may be extremely difficult in practice. The ‘sweet spot’ is very small.</w:t>
      </w:r>
    </w:p>
    <w:p w14:paraId="01CBE217" w14:textId="3D7DE87F" w:rsidR="00F3092C" w:rsidRDefault="00014D9C" w:rsidP="00F3092C">
      <w:pPr>
        <w:pStyle w:val="ListParagraph"/>
        <w:numPr>
          <w:ilvl w:val="0"/>
          <w:numId w:val="1"/>
        </w:numPr>
      </w:pPr>
      <w:r>
        <w:t>In some respects a ramping up strategy is more robust to uncertainties in key parameters than an all-or-nothing strategy</w:t>
      </w:r>
      <w:r w:rsidR="002D3CA0">
        <w:t>.</w:t>
      </w:r>
    </w:p>
    <w:p w14:paraId="40C6D1AF" w14:textId="65024F43" w:rsidR="00F12BCD" w:rsidRPr="00E609BA" w:rsidRDefault="00014D9C" w:rsidP="00970C37">
      <w:pPr>
        <w:pStyle w:val="ListParagraph"/>
        <w:numPr>
          <w:ilvl w:val="0"/>
          <w:numId w:val="1"/>
        </w:numPr>
      </w:pPr>
      <w:r>
        <w:t>A</w:t>
      </w:r>
      <w:r w:rsidR="00F3092C">
        <w:t>ccurate estimate</w:t>
      </w:r>
      <w:r>
        <w:t>s</w:t>
      </w:r>
      <w:r w:rsidR="00F3092C">
        <w:t xml:space="preserve"> of position on the epidemic curve</w:t>
      </w:r>
      <w:r w:rsidR="00C870A1">
        <w:t xml:space="preserve"> </w:t>
      </w:r>
      <w:r>
        <w:t xml:space="preserve">and of </w:t>
      </w:r>
      <w:r w:rsidRPr="003772AF">
        <w:t>R</w:t>
      </w:r>
      <w:r w:rsidRPr="003772AF">
        <w:rPr>
          <w:vertAlign w:val="subscript"/>
        </w:rPr>
        <w:t>0</w:t>
      </w:r>
      <w:r>
        <w:t xml:space="preserve"> are particularly important for identifying the optimal time to introduce SDMs</w:t>
      </w:r>
      <w:r w:rsidR="00970C37">
        <w:t>.</w:t>
      </w:r>
    </w:p>
    <w:p w14:paraId="486F9511" w14:textId="08A87EEF" w:rsidR="003F5BCC" w:rsidRPr="003772AF" w:rsidRDefault="00E86D94">
      <w:pPr>
        <w:rPr>
          <w:noProof/>
          <w:u w:val="single"/>
          <w:lang w:eastAsia="en-GB"/>
        </w:rPr>
      </w:pPr>
      <w:r w:rsidRPr="003772AF">
        <w:rPr>
          <w:noProof/>
          <w:u w:val="single"/>
          <w:lang w:eastAsia="en-GB"/>
        </w:rPr>
        <w:t>Results</w:t>
      </w:r>
    </w:p>
    <w:p w14:paraId="790CFC8A" w14:textId="1D4B469F" w:rsidR="00F3092C" w:rsidRDefault="00F3092C">
      <w:r>
        <w:t>The baseline scenario is as for our first report (29/02/20). This gives peak</w:t>
      </w:r>
      <w:r w:rsidR="00014D9C">
        <w:t xml:space="preserve"> fraction infected</w:t>
      </w:r>
      <w:r>
        <w:t xml:space="preserve"> </w:t>
      </w:r>
      <w:proofErr w:type="gramStart"/>
      <w:r>
        <w:t>I(</w:t>
      </w:r>
      <w:proofErr w:type="gramEnd"/>
      <w:r>
        <w:t xml:space="preserve">t)=0.153 </w:t>
      </w:r>
      <w:r w:rsidR="007248AE">
        <w:t>on day 79 and total I=0.797.</w:t>
      </w:r>
    </w:p>
    <w:p w14:paraId="2E41B238" w14:textId="583B62CF" w:rsidR="000A7558" w:rsidRDefault="009F475D">
      <w:r>
        <w:t>We explore deviations from</w:t>
      </w:r>
      <w:r w:rsidR="000A7558">
        <w:t xml:space="preserve"> optimal epidemic curves. </w:t>
      </w:r>
      <w:r w:rsidR="000A7558">
        <w:rPr>
          <w:noProof/>
          <w:lang w:eastAsia="en-GB"/>
        </w:rPr>
        <w:t>Optimal</w:t>
      </w:r>
      <w:r w:rsidR="00970C37">
        <w:rPr>
          <w:noProof/>
          <w:lang w:eastAsia="en-GB"/>
        </w:rPr>
        <w:t xml:space="preserve"> is defined</w:t>
      </w:r>
      <w:r w:rsidR="000A7558">
        <w:rPr>
          <w:noProof/>
          <w:lang w:eastAsia="en-GB"/>
        </w:rPr>
        <w:t xml:space="preserve"> as the curve that gives the lowest value for the </w:t>
      </w:r>
      <w:r>
        <w:rPr>
          <w:noProof/>
          <w:lang w:eastAsia="en-GB"/>
        </w:rPr>
        <w:t>peak fraction</w:t>
      </w:r>
      <w:r w:rsidR="000A7558">
        <w:rPr>
          <w:noProof/>
          <w:lang w:eastAsia="en-GB"/>
        </w:rPr>
        <w:t xml:space="preserve"> infected at any one time during the course of the epidemic. This is chosen for consistency with the policy objective of flattening the peak.</w:t>
      </w:r>
    </w:p>
    <w:p w14:paraId="742807AB" w14:textId="74357FCC" w:rsidR="00585386" w:rsidRDefault="001206E7">
      <w:r>
        <w:rPr>
          <w:noProof/>
          <w:lang w:eastAsia="en-GB"/>
        </w:rPr>
        <w:drawing>
          <wp:inline distT="0" distB="0" distL="0" distR="0" wp14:anchorId="4374BBAE" wp14:editId="0BB4EF64">
            <wp:extent cx="5159849" cy="292864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certainty_triggerpoint_scen13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32" cy="29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18E7" w14:textId="74C489EC" w:rsidR="00DA69C3" w:rsidRPr="00497069" w:rsidRDefault="002E6D6E">
      <w:r w:rsidRPr="002E6D6E">
        <w:rPr>
          <w:i/>
        </w:rPr>
        <w:t>Figure</w:t>
      </w:r>
      <w:r w:rsidR="00FA5917">
        <w:rPr>
          <w:i/>
        </w:rPr>
        <w:t xml:space="preserve"> 1</w:t>
      </w:r>
      <w:r w:rsidRPr="002E6D6E">
        <w:rPr>
          <w:i/>
        </w:rPr>
        <w:t>.</w:t>
      </w:r>
      <w:r w:rsidR="001206E7">
        <w:rPr>
          <w:i/>
        </w:rPr>
        <w:t xml:space="preserve"> Impact of sub-optimal trigger day. Peak fraction infected as a function of trigger days before or after the optima for Scenario 1 (all-or-nothing) and Scenario 3 (ramping up).</w:t>
      </w:r>
      <w:r w:rsidR="009F475D">
        <w:rPr>
          <w:i/>
        </w:rPr>
        <w:t xml:space="preserve"> The optimal trigger points occur at day 49 and 29 respectively.</w:t>
      </w:r>
    </w:p>
    <w:p w14:paraId="4786A74E" w14:textId="77777777" w:rsidR="007A02E8" w:rsidRDefault="00C07AAF" w:rsidP="00C07AAF">
      <w:pPr>
        <w:rPr>
          <w:noProof/>
          <w:lang w:eastAsia="en-GB"/>
        </w:rPr>
      </w:pPr>
      <w:r>
        <w:rPr>
          <w:noProof/>
          <w:lang w:eastAsia="en-GB"/>
        </w:rPr>
        <w:t xml:space="preserve">Figure 1 </w:t>
      </w:r>
      <w:r w:rsidR="00C75AE4">
        <w:rPr>
          <w:noProof/>
          <w:lang w:eastAsia="en-GB"/>
        </w:rPr>
        <w:t xml:space="preserve">explores the impact of suboptimal trigger days (with all other parameters unchanged). </w:t>
      </w:r>
    </w:p>
    <w:p w14:paraId="57B46AD2" w14:textId="12865C11" w:rsidR="00C07AAF" w:rsidRDefault="00C75AE4" w:rsidP="00C07AA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For both scenarios the</w:t>
      </w:r>
      <w:r w:rsidR="007A02E8">
        <w:rPr>
          <w:noProof/>
          <w:lang w:eastAsia="en-GB"/>
        </w:rPr>
        <w:t>re</w:t>
      </w:r>
      <w:r>
        <w:rPr>
          <w:noProof/>
          <w:lang w:eastAsia="en-GB"/>
        </w:rPr>
        <w:t xml:space="preserve"> is a steep increase in peak fraction infected i</w:t>
      </w:r>
      <w:r w:rsidR="007A02E8">
        <w:rPr>
          <w:noProof/>
          <w:lang w:eastAsia="en-GB"/>
        </w:rPr>
        <w:t>f</w:t>
      </w:r>
      <w:r>
        <w:rPr>
          <w:noProof/>
          <w:lang w:eastAsia="en-GB"/>
        </w:rPr>
        <w:t xml:space="preserve"> the trigger day is too early or too late. </w:t>
      </w:r>
    </w:p>
    <w:p w14:paraId="431DFDC7" w14:textId="56CE0B3B" w:rsidR="00C75AE4" w:rsidRDefault="00C75AE4" w:rsidP="00C07AAF">
      <w:pPr>
        <w:rPr>
          <w:noProof/>
          <w:lang w:eastAsia="en-GB"/>
        </w:rPr>
      </w:pPr>
      <w:r>
        <w:rPr>
          <w:noProof/>
          <w:lang w:eastAsia="en-GB"/>
        </w:rPr>
        <w:t xml:space="preserve">If SDMs are implemented too soon there is a sharp increase in peak fraction infected. The rate of increase is similar for both scenarios. </w:t>
      </w:r>
    </w:p>
    <w:p w14:paraId="6BF022D8" w14:textId="5861FED3" w:rsidR="00F45B0C" w:rsidRDefault="00C75AE4" w:rsidP="00C07AAF">
      <w:pPr>
        <w:rPr>
          <w:noProof/>
          <w:lang w:eastAsia="en-GB"/>
        </w:rPr>
      </w:pPr>
      <w:r>
        <w:rPr>
          <w:noProof/>
          <w:lang w:eastAsia="en-GB"/>
        </w:rPr>
        <w:t xml:space="preserve">If SDMs are implemented too late </w:t>
      </w:r>
      <w:r w:rsidR="00F45B0C">
        <w:rPr>
          <w:noProof/>
          <w:lang w:eastAsia="en-GB"/>
        </w:rPr>
        <w:t>there is again a sharp increase in peak fraction infected. However, the rate of increase is greater for Scenario 1, making Scenario 3 somewhat more robust to delayed implementation.</w:t>
      </w:r>
    </w:p>
    <w:p w14:paraId="09977FEC" w14:textId="2788E8D6" w:rsidR="00A9742B" w:rsidRDefault="009F475D" w:rsidP="00A9742B">
      <w:r>
        <w:rPr>
          <w:noProof/>
          <w:lang w:eastAsia="en-GB"/>
        </w:rPr>
        <w:drawing>
          <wp:inline distT="0" distB="0" distL="0" distR="0" wp14:anchorId="4A59122A" wp14:editId="2382FCB5">
            <wp:extent cx="4900005" cy="27811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ertainty_beta_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31" cy="27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48D2" w14:textId="018CE28D" w:rsidR="00A9742B" w:rsidRPr="00A9742B" w:rsidRDefault="00A9742B" w:rsidP="00A9742B">
      <w:pPr>
        <w:rPr>
          <w:i/>
        </w:rPr>
      </w:pPr>
      <w:r w:rsidRPr="002E6D6E">
        <w:rPr>
          <w:i/>
        </w:rPr>
        <w:t>Figure</w:t>
      </w:r>
      <w:r w:rsidR="005E6010">
        <w:rPr>
          <w:i/>
        </w:rPr>
        <w:t xml:space="preserve"> 2</w:t>
      </w:r>
      <w:r w:rsidRPr="002E6D6E">
        <w:rPr>
          <w:i/>
        </w:rPr>
        <w:t xml:space="preserve">. </w:t>
      </w:r>
      <w:r w:rsidR="009F475D">
        <w:rPr>
          <w:i/>
        </w:rPr>
        <w:t xml:space="preserve">Impact of inaccurate estimates of the reduction in </w:t>
      </w:r>
      <w:r w:rsidR="009F475D" w:rsidRPr="009F475D">
        <w:rPr>
          <w:rFonts w:cstheme="minorHAnsi"/>
        </w:rPr>
        <w:t>β</w:t>
      </w:r>
      <w:r w:rsidR="009F475D">
        <w:rPr>
          <w:i/>
        </w:rPr>
        <w:t xml:space="preserve"> achieved by SDMs</w:t>
      </w:r>
      <w:r w:rsidR="00981ECE">
        <w:rPr>
          <w:i/>
        </w:rPr>
        <w:t>.</w:t>
      </w:r>
      <w:r w:rsidR="009F475D" w:rsidRPr="009F475D">
        <w:rPr>
          <w:i/>
        </w:rPr>
        <w:t xml:space="preserve"> </w:t>
      </w:r>
      <w:r w:rsidR="009F475D">
        <w:rPr>
          <w:i/>
        </w:rPr>
        <w:t xml:space="preserve">Peak fraction infected as a function of </w:t>
      </w:r>
      <w:r w:rsidR="00DA0EFF">
        <w:rPr>
          <w:i/>
        </w:rPr>
        <w:t xml:space="preserve">fractional reduction in </w:t>
      </w:r>
      <w:r w:rsidR="00DA0EFF" w:rsidRPr="009F475D">
        <w:rPr>
          <w:rFonts w:cstheme="minorHAnsi"/>
        </w:rPr>
        <w:t>β</w:t>
      </w:r>
      <w:r w:rsidR="009F475D">
        <w:rPr>
          <w:i/>
        </w:rPr>
        <w:t xml:space="preserve"> for Scenario 1 (all-or-nothing) and Scenario 3 (ramping up).</w:t>
      </w:r>
      <w:r w:rsidR="00DA0EFF">
        <w:rPr>
          <w:i/>
        </w:rPr>
        <w:t xml:space="preserve"> SDMs are triggered on the optimal day given a reduction in </w:t>
      </w:r>
      <w:r w:rsidR="00DA0EFF" w:rsidRPr="009F475D">
        <w:rPr>
          <w:rFonts w:cstheme="minorHAnsi"/>
        </w:rPr>
        <w:t>β</w:t>
      </w:r>
      <w:r w:rsidR="00DA0EFF">
        <w:rPr>
          <w:rFonts w:cstheme="minorHAnsi"/>
        </w:rPr>
        <w:t xml:space="preserve"> of 37.5%. </w:t>
      </w:r>
      <w:r w:rsidR="00B87F49">
        <w:rPr>
          <w:rFonts w:cstheme="minorHAnsi"/>
          <w:i/>
        </w:rPr>
        <w:t>Results are shown for</w:t>
      </w:r>
      <w:r w:rsidR="00DA0EFF" w:rsidRPr="00DA0EFF">
        <w:rPr>
          <w:rFonts w:cstheme="minorHAnsi"/>
          <w:i/>
        </w:rPr>
        <w:t xml:space="preserve"> true reduction in</w:t>
      </w:r>
      <w:r w:rsidR="00DA0EFF">
        <w:rPr>
          <w:rFonts w:cstheme="minorHAnsi"/>
        </w:rPr>
        <w:t xml:space="preserve"> </w:t>
      </w:r>
      <w:r w:rsidR="00DA0EFF" w:rsidRPr="009F475D">
        <w:rPr>
          <w:rFonts w:cstheme="minorHAnsi"/>
        </w:rPr>
        <w:t>β</w:t>
      </w:r>
      <w:r w:rsidR="00DA0EFF">
        <w:rPr>
          <w:rFonts w:cstheme="minorHAnsi"/>
        </w:rPr>
        <w:t xml:space="preserve"> </w:t>
      </w:r>
      <w:r w:rsidR="00DA0EFF" w:rsidRPr="00DA0EFF">
        <w:rPr>
          <w:rFonts w:cstheme="minorHAnsi"/>
          <w:i/>
        </w:rPr>
        <w:t>less (down to 5%) or more (up to 50%) than expected</w:t>
      </w:r>
      <w:r w:rsidR="00DA0EFF">
        <w:rPr>
          <w:rFonts w:cstheme="minorHAnsi"/>
        </w:rPr>
        <w:t>.</w:t>
      </w:r>
    </w:p>
    <w:p w14:paraId="65F2E81F" w14:textId="0143E21B" w:rsidR="007A02E8" w:rsidRDefault="007A02E8" w:rsidP="007A02E8">
      <w:pPr>
        <w:rPr>
          <w:noProof/>
          <w:lang w:eastAsia="en-GB"/>
        </w:rPr>
      </w:pPr>
      <w:r>
        <w:rPr>
          <w:noProof/>
          <w:lang w:eastAsia="en-GB"/>
        </w:rPr>
        <w:t xml:space="preserve">Figure 2 explores the impact of higher or lower reductions in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than the expected 37.5% (with all other parameters unchanged). </w:t>
      </w:r>
    </w:p>
    <w:p w14:paraId="2D28D529" w14:textId="08780AE9" w:rsidR="007A02E8" w:rsidRDefault="007A02E8" w:rsidP="007A02E8">
      <w:pPr>
        <w:rPr>
          <w:noProof/>
          <w:lang w:eastAsia="en-GB"/>
        </w:rPr>
      </w:pPr>
      <w:r>
        <w:rPr>
          <w:noProof/>
          <w:lang w:eastAsia="en-GB"/>
        </w:rPr>
        <w:t xml:space="preserve">For Scenario 1 there is a steady increase in peak fraction infected if the reduction in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is less than expected. </w:t>
      </w:r>
      <w:r w:rsidRPr="007A02E8">
        <w:rPr>
          <w:noProof/>
          <w:highlight w:val="yellow"/>
          <w:lang w:eastAsia="en-GB"/>
        </w:rPr>
        <w:t xml:space="preserve">Less expectedly, there is also an increase if it is </w:t>
      </w:r>
      <w:r w:rsidRPr="00014D9C">
        <w:rPr>
          <w:i/>
          <w:noProof/>
          <w:highlight w:val="yellow"/>
          <w:lang w:eastAsia="en-GB"/>
        </w:rPr>
        <w:t>more</w:t>
      </w:r>
      <w:r w:rsidRPr="007A02E8">
        <w:rPr>
          <w:noProof/>
          <w:highlight w:val="yellow"/>
          <w:lang w:eastAsia="en-GB"/>
        </w:rPr>
        <w:t xml:space="preserve"> than expected. This is because the all-or-nothing strategy now becomes too much, too soon</w:t>
      </w:r>
      <w:r>
        <w:rPr>
          <w:noProof/>
          <w:lang w:eastAsia="en-GB"/>
        </w:rPr>
        <w:t xml:space="preserve">. </w:t>
      </w:r>
    </w:p>
    <w:p w14:paraId="0899F933" w14:textId="0CA1EE4E" w:rsidR="00B55DA5" w:rsidRDefault="007A02E8" w:rsidP="007A02E8">
      <w:pPr>
        <w:rPr>
          <w:noProof/>
          <w:lang w:eastAsia="en-GB"/>
        </w:rPr>
      </w:pPr>
      <w:r>
        <w:rPr>
          <w:noProof/>
          <w:lang w:eastAsia="en-GB"/>
        </w:rPr>
        <w:t>For Scenario 3 there is much less variation in peak fraction infected. Outside a narrow range of values either side of 37.5% the peak is lower than for Scenario 1.</w:t>
      </w:r>
    </w:p>
    <w:p w14:paraId="1AD584AA" w14:textId="7CA3E127" w:rsidR="007A02E8" w:rsidRDefault="00C62C1B" w:rsidP="007A02E8">
      <w:pPr>
        <w:rPr>
          <w:noProof/>
          <w:lang w:eastAsia="en-GB"/>
        </w:rPr>
      </w:pPr>
      <w:r>
        <w:rPr>
          <w:noProof/>
          <w:lang w:eastAsia="en-GB"/>
        </w:rPr>
        <w:t xml:space="preserve">This suggests that a </w:t>
      </w:r>
      <w:r w:rsidR="00820A8E">
        <w:rPr>
          <w:noProof/>
          <w:lang w:eastAsia="en-GB"/>
        </w:rPr>
        <w:t xml:space="preserve">ramping up strategy is more robust to uncertainty in </w:t>
      </w:r>
      <w:r>
        <w:rPr>
          <w:noProof/>
          <w:lang w:eastAsia="en-GB"/>
        </w:rPr>
        <w:t xml:space="preserve">the reduction in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achieved by SDMs.</w:t>
      </w:r>
    </w:p>
    <w:p w14:paraId="360182F0" w14:textId="004BB3D5" w:rsidR="00C62C1B" w:rsidRPr="003772AF" w:rsidRDefault="00C62C1B" w:rsidP="007A02E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33EAD1F" wp14:editId="468467B0">
            <wp:extent cx="5132439" cy="291308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certainty_R0_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58" cy="29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CB5A" w14:textId="03F8B4E3" w:rsidR="00C62C1B" w:rsidRPr="00A9742B" w:rsidRDefault="00C62C1B" w:rsidP="00C62C1B">
      <w:pPr>
        <w:rPr>
          <w:i/>
        </w:rPr>
      </w:pPr>
      <w:r w:rsidRPr="002E6D6E">
        <w:rPr>
          <w:i/>
        </w:rPr>
        <w:t>Figure</w:t>
      </w:r>
      <w:r w:rsidR="00B87F49">
        <w:rPr>
          <w:i/>
        </w:rPr>
        <w:t xml:space="preserve"> 3</w:t>
      </w:r>
      <w:r w:rsidRPr="002E6D6E">
        <w:rPr>
          <w:i/>
        </w:rPr>
        <w:t xml:space="preserve">. </w:t>
      </w:r>
      <w:r>
        <w:rPr>
          <w:i/>
        </w:rPr>
        <w:t xml:space="preserve">Impact of </w:t>
      </w:r>
      <w:r w:rsidRPr="00B87F49">
        <w:rPr>
          <w:i/>
        </w:rPr>
        <w:t xml:space="preserve">inaccurate estimates of </w:t>
      </w:r>
      <w:r w:rsidR="00B87F49" w:rsidRPr="00B87F49">
        <w:rPr>
          <w:i/>
        </w:rPr>
        <w:t>R</w:t>
      </w:r>
      <w:r w:rsidR="00B87F49" w:rsidRPr="00B87F49">
        <w:rPr>
          <w:i/>
          <w:vertAlign w:val="subscript"/>
        </w:rPr>
        <w:t>0</w:t>
      </w:r>
      <w:r w:rsidRPr="00B87F49">
        <w:rPr>
          <w:i/>
        </w:rPr>
        <w:t xml:space="preserve">. Peak fraction infected as a function of </w:t>
      </w:r>
      <w:r w:rsidR="00B87F49" w:rsidRPr="00B87F49">
        <w:rPr>
          <w:i/>
        </w:rPr>
        <w:t>R</w:t>
      </w:r>
      <w:r w:rsidR="00B87F49" w:rsidRPr="00B87F49">
        <w:rPr>
          <w:i/>
          <w:vertAlign w:val="subscript"/>
        </w:rPr>
        <w:t>0</w:t>
      </w:r>
      <w:r w:rsidRPr="00B87F49">
        <w:rPr>
          <w:i/>
        </w:rPr>
        <w:t xml:space="preserve"> for Scenario 1 (all-or-nothing) and Scenario 3 (ramping up). SDMs are triggered on the optimal day given </w:t>
      </w:r>
      <w:r w:rsidR="00B87F49" w:rsidRPr="00B87F49">
        <w:rPr>
          <w:i/>
        </w:rPr>
        <w:t>R</w:t>
      </w:r>
      <w:r w:rsidR="00B87F49" w:rsidRPr="00B87F49">
        <w:rPr>
          <w:i/>
          <w:vertAlign w:val="subscript"/>
        </w:rPr>
        <w:t>0</w:t>
      </w:r>
      <w:r w:rsidR="00B87F49" w:rsidRPr="00B87F49">
        <w:rPr>
          <w:i/>
        </w:rPr>
        <w:t>=2</w:t>
      </w:r>
      <w:r w:rsidRPr="00B87F49">
        <w:rPr>
          <w:rFonts w:cstheme="minorHAnsi"/>
          <w:i/>
        </w:rPr>
        <w:t>.</w:t>
      </w:r>
      <w:r>
        <w:rPr>
          <w:rFonts w:cstheme="minorHAnsi"/>
        </w:rPr>
        <w:t xml:space="preserve"> </w:t>
      </w:r>
      <w:r w:rsidR="00B87F49">
        <w:rPr>
          <w:rFonts w:cstheme="minorHAnsi"/>
          <w:i/>
        </w:rPr>
        <w:t>Results are shown for</w:t>
      </w:r>
      <w:r w:rsidRPr="00DA0EFF">
        <w:rPr>
          <w:rFonts w:cstheme="minorHAnsi"/>
          <w:i/>
        </w:rPr>
        <w:t xml:space="preserve"> true </w:t>
      </w:r>
      <w:r w:rsidR="00B87F49" w:rsidRPr="00B87F49">
        <w:rPr>
          <w:i/>
        </w:rPr>
        <w:t>R</w:t>
      </w:r>
      <w:r w:rsidR="00B87F49" w:rsidRPr="00B87F49">
        <w:rPr>
          <w:i/>
          <w:vertAlign w:val="subscript"/>
        </w:rPr>
        <w:t>0</w:t>
      </w:r>
      <w:r w:rsidRPr="00B87F49">
        <w:rPr>
          <w:rFonts w:cstheme="minorHAnsi"/>
          <w:i/>
        </w:rPr>
        <w:t xml:space="preserve"> </w:t>
      </w:r>
      <w:r w:rsidR="00B87F49">
        <w:rPr>
          <w:rFonts w:cstheme="minorHAnsi"/>
          <w:i/>
        </w:rPr>
        <w:t>lower</w:t>
      </w:r>
      <w:r w:rsidRPr="00DA0EFF">
        <w:rPr>
          <w:rFonts w:cstheme="minorHAnsi"/>
          <w:i/>
        </w:rPr>
        <w:t xml:space="preserve"> (</w:t>
      </w:r>
      <w:r w:rsidR="00B87F49">
        <w:rPr>
          <w:rFonts w:cstheme="minorHAnsi"/>
          <w:i/>
        </w:rPr>
        <w:t>down to 1.2) or higher (up to 3)</w:t>
      </w:r>
      <w:r>
        <w:rPr>
          <w:rFonts w:cstheme="minorHAnsi"/>
        </w:rPr>
        <w:t>.</w:t>
      </w:r>
    </w:p>
    <w:p w14:paraId="1AF230E3" w14:textId="77777777" w:rsidR="00C62C1B" w:rsidRDefault="00C62C1B" w:rsidP="00C62C1B">
      <w:pPr>
        <w:rPr>
          <w:noProof/>
          <w:lang w:eastAsia="en-GB"/>
        </w:rPr>
      </w:pPr>
      <w:r>
        <w:rPr>
          <w:noProof/>
          <w:lang w:eastAsia="en-GB"/>
        </w:rPr>
        <w:t xml:space="preserve">Figure 2 explores the impact of higher or lower reductions in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than the expected 37.5% (with all other parameters unchanged). </w:t>
      </w:r>
    </w:p>
    <w:p w14:paraId="5D740949" w14:textId="61E99A92" w:rsidR="00C62C1B" w:rsidRPr="00B87F49" w:rsidRDefault="00B87F49" w:rsidP="00C62C1B">
      <w:pPr>
        <w:rPr>
          <w:noProof/>
          <w:lang w:eastAsia="en-GB"/>
        </w:rPr>
      </w:pPr>
      <w:r>
        <w:rPr>
          <w:noProof/>
          <w:lang w:eastAsia="en-GB"/>
        </w:rPr>
        <w:t xml:space="preserve">For both scenarios the strategy is worse than optimal if </w:t>
      </w:r>
      <w:r w:rsidRPr="003772AF">
        <w:t>R</w:t>
      </w:r>
      <w:r w:rsidRPr="003772AF">
        <w:rPr>
          <w:vertAlign w:val="subscript"/>
        </w:rPr>
        <w:t>0</w:t>
      </w:r>
      <w:r>
        <w:t xml:space="preserve"> is higher </w:t>
      </w:r>
      <w:r w:rsidRPr="00B87F49">
        <w:rPr>
          <w:highlight w:val="yellow"/>
        </w:rPr>
        <w:t>or lower</w:t>
      </w:r>
      <w:r>
        <w:t xml:space="preserve"> than expected, unless </w:t>
      </w:r>
      <w:r w:rsidRPr="003772AF">
        <w:t>R</w:t>
      </w:r>
      <w:r w:rsidRPr="003772AF">
        <w:rPr>
          <w:vertAlign w:val="subscript"/>
        </w:rPr>
        <w:t>0</w:t>
      </w:r>
      <w:r>
        <w:t xml:space="preserve"> is very low (around 1.3). Quite small differences in </w:t>
      </w:r>
      <w:r w:rsidRPr="003772AF">
        <w:t>R</w:t>
      </w:r>
      <w:r w:rsidRPr="003772AF">
        <w:rPr>
          <w:vertAlign w:val="subscript"/>
        </w:rPr>
        <w:t>0</w:t>
      </w:r>
      <w:r>
        <w:t xml:space="preserve"> (</w:t>
      </w:r>
      <w:r>
        <w:rPr>
          <w:rFonts w:cstheme="minorHAnsi"/>
        </w:rPr>
        <w:t>±</w:t>
      </w:r>
      <w:r>
        <w:t>0.25) lead to markedly worse outcomes.</w:t>
      </w:r>
    </w:p>
    <w:p w14:paraId="662754DF" w14:textId="606E543F" w:rsidR="00D34AB9" w:rsidRPr="003772AF" w:rsidRDefault="00D34AB9">
      <w:pPr>
        <w:rPr>
          <w:u w:val="single"/>
        </w:rPr>
      </w:pPr>
      <w:r w:rsidRPr="003772AF">
        <w:rPr>
          <w:u w:val="single"/>
        </w:rPr>
        <w:t>Technical Details</w:t>
      </w:r>
    </w:p>
    <w:p w14:paraId="5E2938E5" w14:textId="5D10D643" w:rsidR="006F5152" w:rsidRDefault="00D34AB9">
      <w:r w:rsidRPr="003772AF">
        <w:t xml:space="preserve">SIR model implemented in </w:t>
      </w:r>
      <w:r w:rsidRPr="006370CA">
        <w:t>R</w:t>
      </w:r>
      <w:r w:rsidR="00FD5BA0">
        <w:t xml:space="preserve"> and C++</w:t>
      </w:r>
      <w:r w:rsidRPr="003772AF">
        <w:t xml:space="preserve"> </w:t>
      </w:r>
      <w:r w:rsidR="0063666F">
        <w:t xml:space="preserve">independently </w:t>
      </w:r>
      <w:r w:rsidR="00314BC9">
        <w:t xml:space="preserve">(code </w:t>
      </w:r>
      <w:r w:rsidR="00497069">
        <w:t xml:space="preserve">to be made </w:t>
      </w:r>
      <w:r w:rsidR="00314BC9">
        <w:t xml:space="preserve">available at </w:t>
      </w:r>
      <w:r w:rsidR="00FD5BA0">
        <w:t>https://github.com/bvbunnik/COVID-19.git</w:t>
      </w:r>
      <w:r w:rsidRPr="003772AF">
        <w:t>)</w:t>
      </w:r>
      <w:r w:rsidR="003B46E0" w:rsidRPr="003772AF">
        <w:t xml:space="preserve">. </w:t>
      </w:r>
    </w:p>
    <w:p w14:paraId="61332A44" w14:textId="73ED2311" w:rsidR="00AD62F8" w:rsidRDefault="006F5152">
      <w:pPr>
        <w:rPr>
          <w:noProof/>
          <w:lang w:eastAsia="en-GB"/>
        </w:rPr>
      </w:pPr>
      <w:r>
        <w:t xml:space="preserve">Baseline parameter values: </w:t>
      </w:r>
      <w:r w:rsidR="003B46E0" w:rsidRPr="003772AF">
        <w:t>R</w:t>
      </w:r>
      <w:r w:rsidR="003B46E0" w:rsidRPr="003772AF">
        <w:rPr>
          <w:vertAlign w:val="subscript"/>
        </w:rPr>
        <w:t>0</w:t>
      </w:r>
      <w:r w:rsidR="003B46E0" w:rsidRPr="003772AF">
        <w:t>=2;</w:t>
      </w:r>
      <w:r w:rsidR="00960E8D" w:rsidRPr="003772AF">
        <w:t xml:space="preserve"> </w:t>
      </w:r>
      <w:r w:rsidR="00960E8D" w:rsidRPr="003772AF">
        <w:rPr>
          <w:rFonts w:cstheme="minorHAnsi"/>
        </w:rPr>
        <w:t>β</w:t>
      </w:r>
      <w:r w:rsidR="00960E8D" w:rsidRPr="003772AF">
        <w:t xml:space="preserve"> = 0.231;</w:t>
      </w:r>
      <w:r w:rsidR="003B46E0" w:rsidRPr="003772AF">
        <w:t xml:space="preserve"> doubling time = </w:t>
      </w:r>
      <w:r w:rsidR="00FD5BA0">
        <w:t>6</w:t>
      </w:r>
      <w:r w:rsidR="00FD5BA0" w:rsidRPr="003772AF">
        <w:t xml:space="preserve"> </w:t>
      </w:r>
      <w:r w:rsidR="0041448C">
        <w:t>days</w:t>
      </w:r>
      <w:r w:rsidR="003B46E0" w:rsidRPr="003772AF">
        <w:rPr>
          <w:noProof/>
          <w:lang w:eastAsia="en-GB"/>
        </w:rPr>
        <w:t xml:space="preserve">; </w:t>
      </w:r>
      <w:r w:rsidR="00960E8D" w:rsidRPr="003772AF">
        <w:rPr>
          <w:noProof/>
          <w:lang w:eastAsia="en-GB"/>
        </w:rPr>
        <w:t>SDM duration = 12 weeks</w:t>
      </w:r>
      <w:r>
        <w:rPr>
          <w:noProof/>
          <w:lang w:eastAsia="en-GB"/>
        </w:rPr>
        <w:t>.</w:t>
      </w:r>
    </w:p>
    <w:p w14:paraId="0E92427A" w14:textId="78A7C32E" w:rsidR="0041448C" w:rsidRDefault="0041448C">
      <w:pPr>
        <w:rPr>
          <w:rFonts w:cstheme="minorHAnsi"/>
          <w:noProof/>
          <w:lang w:eastAsia="en-GB"/>
        </w:rPr>
      </w:pPr>
      <w:r>
        <w:rPr>
          <w:noProof/>
          <w:lang w:eastAsia="en-GB"/>
        </w:rPr>
        <w:t xml:space="preserve">We compare 2 </w:t>
      </w:r>
      <w:r w:rsidR="00AD62F8" w:rsidRPr="003772AF">
        <w:rPr>
          <w:noProof/>
          <w:lang w:eastAsia="en-GB"/>
        </w:rPr>
        <w:t>SDM</w:t>
      </w:r>
      <w:r>
        <w:rPr>
          <w:noProof/>
          <w:lang w:eastAsia="en-GB"/>
        </w:rPr>
        <w:t xml:space="preserve"> strategies. Scenarion 1 refers to an all-o</w:t>
      </w:r>
      <w:r w:rsidR="00C75AE4">
        <w:rPr>
          <w:noProof/>
          <w:lang w:eastAsia="en-GB"/>
        </w:rPr>
        <w:t xml:space="preserve">r-nothing </w:t>
      </w:r>
      <w:r>
        <w:rPr>
          <w:noProof/>
          <w:lang w:eastAsia="en-GB"/>
        </w:rPr>
        <w:t xml:space="preserve">strategy. The effect of the SDMs is to reduce the per capita transmission rate,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>,</w:t>
      </w:r>
      <w:r w:rsidR="00AD62F8" w:rsidRPr="003772AF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by 37.5%. Scenario 3 refers to a ramping up strategy for a reduction in </w:t>
      </w:r>
      <w:r>
        <w:rPr>
          <w:rFonts w:cstheme="minorHAnsi"/>
          <w:noProof/>
          <w:lang w:eastAsia="en-GB"/>
        </w:rPr>
        <w:t>β that increases linearly from 0% to 75% (so averaging 37.5% over the 12 weeks).</w:t>
      </w:r>
    </w:p>
    <w:p w14:paraId="1F2C95DA" w14:textId="6D008478" w:rsidR="0041448C" w:rsidRDefault="0041448C">
      <w:pPr>
        <w:rPr>
          <w:noProof/>
          <w:lang w:eastAsia="en-GB"/>
        </w:rPr>
      </w:pPr>
      <w:r>
        <w:rPr>
          <w:rFonts w:cstheme="minorHAnsi"/>
          <w:noProof/>
          <w:lang w:eastAsia="en-GB"/>
        </w:rPr>
        <w:t>Given those reductions in β both scenarios are optimised with respect to trigger point. The trigger points correspond to an optimal start day of 49 days for Scenario 1 and 29 days for Scenario 3, corresponding to peak fraction infected of 0.</w:t>
      </w:r>
      <w:ins w:id="1" w:author="VAN BUNNIK Bram" w:date="2020-03-08T20:21:00Z">
        <w:r w:rsidR="00A50786">
          <w:rPr>
            <w:rFonts w:cstheme="minorHAnsi"/>
            <w:noProof/>
            <w:lang w:eastAsia="en-GB"/>
          </w:rPr>
          <w:t>038</w:t>
        </w:r>
      </w:ins>
      <w:r>
        <w:rPr>
          <w:rFonts w:cstheme="minorHAnsi"/>
          <w:noProof/>
          <w:lang w:eastAsia="en-GB"/>
        </w:rPr>
        <w:t xml:space="preserve"> and 0.</w:t>
      </w:r>
      <w:ins w:id="2" w:author="VAN BUNNIK Bram" w:date="2020-03-08T20:21:00Z">
        <w:r w:rsidR="00A50786">
          <w:rPr>
            <w:rFonts w:cstheme="minorHAnsi"/>
            <w:noProof/>
            <w:highlight w:val="yellow"/>
            <w:lang w:eastAsia="en-GB"/>
          </w:rPr>
          <w:t>048</w:t>
        </w:r>
      </w:ins>
      <w:r>
        <w:rPr>
          <w:rFonts w:cstheme="minorHAnsi"/>
          <w:noProof/>
          <w:lang w:eastAsia="en-GB"/>
        </w:rPr>
        <w:t xml:space="preserve"> respectively.</w:t>
      </w:r>
    </w:p>
    <w:p w14:paraId="0DEFCBDA" w14:textId="7FB1FC81" w:rsidR="00D34AB9" w:rsidRDefault="0041448C">
      <w:pPr>
        <w:rPr>
          <w:noProof/>
          <w:lang w:eastAsia="en-GB"/>
        </w:rPr>
      </w:pPr>
      <w:r>
        <w:rPr>
          <w:noProof/>
          <w:lang w:eastAsia="en-GB"/>
        </w:rPr>
        <w:t>The trigger point analysis (Figure 1) explores the resulting peak fraction infected for simulations</w:t>
      </w:r>
      <w:r w:rsidR="007F2872">
        <w:rPr>
          <w:noProof/>
          <w:lang w:eastAsia="en-GB"/>
        </w:rPr>
        <w:t xml:space="preserve"> </w:t>
      </w:r>
      <w:r>
        <w:rPr>
          <w:noProof/>
          <w:lang w:eastAsia="en-GB"/>
        </w:rPr>
        <w:t>of the two scenarios t</w:t>
      </w:r>
      <w:r w:rsidR="007F2872">
        <w:rPr>
          <w:noProof/>
          <w:lang w:eastAsia="en-GB"/>
        </w:rPr>
        <w:t>hat differ only in trigger days (versus 49 and 29 days)</w:t>
      </w:r>
    </w:p>
    <w:p w14:paraId="4855F5C7" w14:textId="48EF4E6D" w:rsidR="0041448C" w:rsidRDefault="007F2872">
      <w:pPr>
        <w:rPr>
          <w:noProof/>
          <w:lang w:eastAsia="en-GB"/>
        </w:rPr>
      </w:pPr>
      <w:r>
        <w:rPr>
          <w:noProof/>
          <w:lang w:eastAsia="en-GB"/>
        </w:rPr>
        <w:t xml:space="preserve">The </w:t>
      </w:r>
      <w:r>
        <w:rPr>
          <w:rFonts w:cstheme="minorHAnsi"/>
          <w:noProof/>
          <w:lang w:eastAsia="en-GB"/>
        </w:rPr>
        <w:t>β</w:t>
      </w:r>
      <w:r>
        <w:rPr>
          <w:noProof/>
          <w:lang w:eastAsia="en-GB"/>
        </w:rPr>
        <w:t xml:space="preserve"> reduction analysis (Figure 2) explores the resulting peak fraction infected for simulations of the two scenarios that differ only in the fractional reduction in </w:t>
      </w:r>
      <w:r>
        <w:rPr>
          <w:rFonts w:cstheme="minorHAnsi"/>
          <w:noProof/>
          <w:lang w:eastAsia="en-GB"/>
        </w:rPr>
        <w:t>β (versus 0.375)</w:t>
      </w:r>
      <w:r>
        <w:rPr>
          <w:noProof/>
          <w:lang w:eastAsia="en-GB"/>
        </w:rPr>
        <w:t>.</w:t>
      </w:r>
    </w:p>
    <w:p w14:paraId="1FA082E4" w14:textId="41660059" w:rsidR="007F2872" w:rsidRPr="007F2872" w:rsidRDefault="007F2872">
      <w:pPr>
        <w:rPr>
          <w:noProof/>
          <w:lang w:eastAsia="en-GB"/>
        </w:rPr>
      </w:pPr>
      <w:r>
        <w:rPr>
          <w:noProof/>
          <w:lang w:eastAsia="en-GB"/>
        </w:rPr>
        <w:t xml:space="preserve">The </w:t>
      </w:r>
      <w:r w:rsidRPr="003772AF">
        <w:t>R</w:t>
      </w:r>
      <w:r w:rsidRPr="003772AF">
        <w:rPr>
          <w:vertAlign w:val="subscript"/>
        </w:rPr>
        <w:t>0</w:t>
      </w:r>
      <w:r>
        <w:rPr>
          <w:noProof/>
          <w:lang w:eastAsia="en-GB"/>
        </w:rPr>
        <w:t xml:space="preserve"> analysis (Figure 3) explores the resulting peak fraction infected for simulations of the two scenarios that differ only in </w:t>
      </w:r>
      <w:r w:rsidRPr="003772AF">
        <w:t>R</w:t>
      </w:r>
      <w:r w:rsidRPr="003772AF">
        <w:rPr>
          <w:vertAlign w:val="subscript"/>
        </w:rPr>
        <w:t>0</w:t>
      </w:r>
      <w:r>
        <w:rPr>
          <w:rFonts w:cstheme="minorHAnsi"/>
          <w:noProof/>
          <w:lang w:eastAsia="en-GB"/>
        </w:rPr>
        <w:t xml:space="preserve"> (versus 2.0)</w:t>
      </w:r>
      <w:r>
        <w:rPr>
          <w:noProof/>
          <w:lang w:eastAsia="en-GB"/>
        </w:rPr>
        <w:t xml:space="preserve">. </w:t>
      </w:r>
      <w:r w:rsidRPr="003772AF">
        <w:t>R</w:t>
      </w:r>
      <w:r w:rsidRPr="003772AF">
        <w:rPr>
          <w:vertAlign w:val="subscript"/>
        </w:rPr>
        <w:t>0</w:t>
      </w:r>
      <w:r>
        <w:t xml:space="preserve"> is altered by adjusting </w:t>
      </w:r>
      <w:r>
        <w:rPr>
          <w:rFonts w:cstheme="minorHAnsi"/>
        </w:rPr>
        <w:t>β</w:t>
      </w:r>
      <w:r>
        <w:t xml:space="preserve"> not </w:t>
      </w:r>
      <w:r>
        <w:rPr>
          <w:rFonts w:cstheme="minorHAnsi"/>
        </w:rPr>
        <w:t>γ</w:t>
      </w:r>
      <w:r>
        <w:t>.</w:t>
      </w:r>
    </w:p>
    <w:p w14:paraId="2608BDAB" w14:textId="77777777" w:rsidR="00D34AB9" w:rsidRPr="003772AF" w:rsidRDefault="00960E8D">
      <w:pPr>
        <w:rPr>
          <w:u w:val="single"/>
        </w:rPr>
      </w:pPr>
      <w:r w:rsidRPr="003772AF">
        <w:rPr>
          <w:u w:val="single"/>
        </w:rPr>
        <w:t>Rationale</w:t>
      </w:r>
    </w:p>
    <w:p w14:paraId="3860FFF8" w14:textId="28E82019" w:rsidR="00960E8D" w:rsidRDefault="009406CE">
      <w:r>
        <w:lastRenderedPageBreak/>
        <w:t xml:space="preserve">SDMs are intended to be time limited. Multiple SDMs are available and can be implemented independently. </w:t>
      </w:r>
      <w:r w:rsidR="006E6FAA">
        <w:t xml:space="preserve">(Many) SDMs are </w:t>
      </w:r>
      <w:r w:rsidR="00921FFD">
        <w:t xml:space="preserve">hugely </w:t>
      </w:r>
      <w:r w:rsidR="006E6FAA">
        <w:t>s</w:t>
      </w:r>
      <w:r w:rsidR="003B1865">
        <w:t>ocially and economically costly.</w:t>
      </w:r>
    </w:p>
    <w:p w14:paraId="7C48A56E" w14:textId="239C53D5" w:rsidR="00D72379" w:rsidRDefault="00D72379">
      <w:r>
        <w:t xml:space="preserve">We have very little </w:t>
      </w:r>
      <w:r w:rsidR="00921FFD">
        <w:t>knowledge</w:t>
      </w:r>
      <w:r>
        <w:t xml:space="preserve"> of</w:t>
      </w:r>
      <w:r w:rsidR="00921FFD">
        <w:t xml:space="preserve"> </w:t>
      </w:r>
      <w:r>
        <w:t>the</w:t>
      </w:r>
      <w:r w:rsidR="00921FFD">
        <w:t xml:space="preserve"> likely</w:t>
      </w:r>
      <w:r>
        <w:t xml:space="preserve"> effect of a given SDM (or combination) on </w:t>
      </w:r>
      <w:r>
        <w:rPr>
          <w:rFonts w:cstheme="minorHAnsi"/>
        </w:rPr>
        <w:t>β</w:t>
      </w:r>
      <w:r>
        <w:t xml:space="preserve">. </w:t>
      </w:r>
    </w:p>
    <w:p w14:paraId="09FF7316" w14:textId="55CB7C22" w:rsidR="00D72379" w:rsidRDefault="00D72379">
      <w:r>
        <w:t xml:space="preserve">Here, we assume only that costs and effects can be ‘exchanged’ so that by implementing different SDMs at different times we can alter the shape of the </w:t>
      </w:r>
      <w:r>
        <w:rPr>
          <w:rFonts w:cstheme="minorHAnsi"/>
        </w:rPr>
        <w:t>β</w:t>
      </w:r>
      <w:r>
        <w:t>(t)</w:t>
      </w:r>
      <w:r w:rsidR="00FD5BA0">
        <w:t>-</w:t>
      </w:r>
      <w:r>
        <w:t>curve during the period of interest.</w:t>
      </w:r>
    </w:p>
    <w:p w14:paraId="7A66012F" w14:textId="0DA55CE4" w:rsidR="00D036DF" w:rsidRDefault="00D036DF">
      <w:r>
        <w:t xml:space="preserve">We can optimise the trigger point for any combination of the parameters </w:t>
      </w:r>
      <w:r w:rsidRPr="003772AF">
        <w:t>R</w:t>
      </w:r>
      <w:r w:rsidRPr="003772AF">
        <w:rPr>
          <w:vertAlign w:val="subscript"/>
        </w:rPr>
        <w:t>0</w:t>
      </w:r>
      <w:r>
        <w:t xml:space="preserve">, </w:t>
      </w:r>
      <w:r>
        <w:rPr>
          <w:rFonts w:cstheme="minorHAnsi"/>
        </w:rPr>
        <w:t>β</w:t>
      </w:r>
      <w:r>
        <w:t xml:space="preserve">-reduction and shape of the </w:t>
      </w:r>
      <w:proofErr w:type="gramStart"/>
      <w:r>
        <w:rPr>
          <w:rFonts w:cstheme="minorHAnsi"/>
        </w:rPr>
        <w:t>β</w:t>
      </w:r>
      <w:r>
        <w:t>(</w:t>
      </w:r>
      <w:proofErr w:type="gramEnd"/>
      <w:r>
        <w:t>t)-curve. However, in practice there will be considerable uncertainty about the state of the epidemic relative to the trigger point (due to imperfect case identification</w:t>
      </w:r>
      <w:r w:rsidR="007C39C1">
        <w:t xml:space="preserve"> this has to be estimated indirectly</w:t>
      </w:r>
      <w:r>
        <w:t xml:space="preserve">). There is also huge uncertainty about the reduction in </w:t>
      </w:r>
      <w:r>
        <w:rPr>
          <w:rFonts w:cstheme="minorHAnsi"/>
        </w:rPr>
        <w:t>β</w:t>
      </w:r>
      <w:r>
        <w:t xml:space="preserve"> that can be achieved. There may also be uncertainty about </w:t>
      </w:r>
      <w:r w:rsidRPr="003772AF">
        <w:t>R</w:t>
      </w:r>
      <w:r w:rsidRPr="003772AF">
        <w:rPr>
          <w:vertAlign w:val="subscript"/>
        </w:rPr>
        <w:t>0</w:t>
      </w:r>
      <w:r>
        <w:t>, especially in the earliest stages of the epidemic.</w:t>
      </w:r>
    </w:p>
    <w:p w14:paraId="0F0FB1F5" w14:textId="77777777" w:rsidR="00BE108E" w:rsidRPr="00BE108E" w:rsidRDefault="00BE108E">
      <w:pPr>
        <w:rPr>
          <w:u w:val="single"/>
        </w:rPr>
      </w:pPr>
      <w:r w:rsidRPr="00BE108E">
        <w:rPr>
          <w:u w:val="single"/>
        </w:rPr>
        <w:t>Caveats</w:t>
      </w:r>
    </w:p>
    <w:p w14:paraId="682AC138" w14:textId="2B5A5A6D" w:rsidR="00BE108E" w:rsidRDefault="00BE108E">
      <w:r>
        <w:t xml:space="preserve">This is a very simple model and is intended to be illustrative, not predictive of an actual COVID-19 </w:t>
      </w:r>
      <w:r w:rsidR="00921FFD">
        <w:t>epidemic</w:t>
      </w:r>
      <w:r>
        <w:t>.</w:t>
      </w:r>
    </w:p>
    <w:p w14:paraId="7BAFB3E9" w14:textId="77777777" w:rsidR="006E144A" w:rsidRPr="003772AF" w:rsidRDefault="006E144A" w:rsidP="006E144A">
      <w:r>
        <w:t>We do not take into account time varying compliance with imposed SDMs.</w:t>
      </w:r>
    </w:p>
    <w:p w14:paraId="4B436A8B" w14:textId="2E246FB5" w:rsidR="00BE108E" w:rsidRDefault="00BE108E">
      <w:r>
        <w:t xml:space="preserve">We do not take into account </w:t>
      </w:r>
      <w:r w:rsidR="006E144A">
        <w:t>social distancing</w:t>
      </w:r>
      <w:r>
        <w:t xml:space="preserve"> arising from </w:t>
      </w:r>
      <w:r w:rsidR="006E144A">
        <w:t xml:space="preserve">spontaneous </w:t>
      </w:r>
      <w:r>
        <w:t xml:space="preserve">behavioural change and affecting </w:t>
      </w:r>
      <w:r>
        <w:rPr>
          <w:rFonts w:cstheme="minorHAnsi"/>
        </w:rPr>
        <w:t>β</w:t>
      </w:r>
      <w:r>
        <w:t>.</w:t>
      </w:r>
    </w:p>
    <w:p w14:paraId="1F47FB2F" w14:textId="2CB39734" w:rsidR="00F3092C" w:rsidRDefault="00960E8D">
      <w:pPr>
        <w:rPr>
          <w:u w:val="single"/>
        </w:rPr>
      </w:pPr>
      <w:r w:rsidRPr="003772AF">
        <w:rPr>
          <w:u w:val="single"/>
        </w:rPr>
        <w:t>Ongoing work</w:t>
      </w:r>
    </w:p>
    <w:p w14:paraId="7801614F" w14:textId="492C8EDC" w:rsidR="00CA3AFD" w:rsidRPr="00CA3AFD" w:rsidRDefault="00CA3AFD">
      <w:r>
        <w:t xml:space="preserve">Explore the impact of combinations of sub-optimal values for day, </w:t>
      </w:r>
      <w:r>
        <w:rPr>
          <w:rFonts w:cstheme="minorHAnsi"/>
        </w:rPr>
        <w:t>β</w:t>
      </w:r>
      <w:r>
        <w:t xml:space="preserve">-reduction and </w:t>
      </w:r>
      <w:r w:rsidRPr="003772AF">
        <w:t>R</w:t>
      </w:r>
      <w:r w:rsidRPr="003772AF">
        <w:rPr>
          <w:vertAlign w:val="subscript"/>
        </w:rPr>
        <w:t>0</w:t>
      </w:r>
      <w:r>
        <w:t>.</w:t>
      </w:r>
    </w:p>
    <w:p w14:paraId="00BC674F" w14:textId="4E0C8AF2" w:rsidR="00F91D3C" w:rsidRPr="00F91D3C" w:rsidRDefault="00F91D3C">
      <w:r>
        <w:t xml:space="preserve">It would be worthwhile </w:t>
      </w:r>
      <w:r w:rsidR="00CA3AFD">
        <w:t>ascertaining whether the same</w:t>
      </w:r>
      <w:r>
        <w:t xml:space="preserve"> patterns can be replicated using more detailed models.</w:t>
      </w:r>
    </w:p>
    <w:p w14:paraId="3182566E" w14:textId="33FCB3CF" w:rsidR="007248AE" w:rsidRPr="003772AF" w:rsidRDefault="007248AE"/>
    <w:sectPr w:rsidR="007248AE" w:rsidRPr="0037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C0B64"/>
    <w:multiLevelType w:val="hybridMultilevel"/>
    <w:tmpl w:val="FC6433D6"/>
    <w:lvl w:ilvl="0" w:tplc="3580B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N BUNNIK Bram">
    <w15:presenceInfo w15:providerId="AD" w15:userId="S-1-5-21-861567501-1417001333-682003330-466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CC"/>
    <w:rsid w:val="00014D9C"/>
    <w:rsid w:val="00060157"/>
    <w:rsid w:val="000718EC"/>
    <w:rsid w:val="0009592F"/>
    <w:rsid w:val="000A7558"/>
    <w:rsid w:val="000D67A9"/>
    <w:rsid w:val="000F2717"/>
    <w:rsid w:val="00102C19"/>
    <w:rsid w:val="001132D3"/>
    <w:rsid w:val="001206E7"/>
    <w:rsid w:val="001263DE"/>
    <w:rsid w:val="00175306"/>
    <w:rsid w:val="001C0575"/>
    <w:rsid w:val="001C4AF6"/>
    <w:rsid w:val="001F21D6"/>
    <w:rsid w:val="00220BE6"/>
    <w:rsid w:val="002D3CA0"/>
    <w:rsid w:val="002E48D8"/>
    <w:rsid w:val="002E6D6E"/>
    <w:rsid w:val="002F40FD"/>
    <w:rsid w:val="00314BC9"/>
    <w:rsid w:val="003772AF"/>
    <w:rsid w:val="003B1865"/>
    <w:rsid w:val="003B46E0"/>
    <w:rsid w:val="003F5BCC"/>
    <w:rsid w:val="00413232"/>
    <w:rsid w:val="0041448C"/>
    <w:rsid w:val="00414DFF"/>
    <w:rsid w:val="0044271C"/>
    <w:rsid w:val="00497069"/>
    <w:rsid w:val="004F6E40"/>
    <w:rsid w:val="00537CFD"/>
    <w:rsid w:val="00585386"/>
    <w:rsid w:val="005920AB"/>
    <w:rsid w:val="005B507F"/>
    <w:rsid w:val="005D2458"/>
    <w:rsid w:val="005E6010"/>
    <w:rsid w:val="00600D37"/>
    <w:rsid w:val="00610302"/>
    <w:rsid w:val="006164A7"/>
    <w:rsid w:val="00616A7A"/>
    <w:rsid w:val="0063400E"/>
    <w:rsid w:val="0063666F"/>
    <w:rsid w:val="006370CA"/>
    <w:rsid w:val="0068028A"/>
    <w:rsid w:val="006E144A"/>
    <w:rsid w:val="006E6FAA"/>
    <w:rsid w:val="006F5152"/>
    <w:rsid w:val="00704E22"/>
    <w:rsid w:val="007248AE"/>
    <w:rsid w:val="007338CE"/>
    <w:rsid w:val="00735EB9"/>
    <w:rsid w:val="00755694"/>
    <w:rsid w:val="00780868"/>
    <w:rsid w:val="007A02E8"/>
    <w:rsid w:val="007C39C1"/>
    <w:rsid w:val="007F2872"/>
    <w:rsid w:val="007F588A"/>
    <w:rsid w:val="00820A8E"/>
    <w:rsid w:val="00832F2B"/>
    <w:rsid w:val="00861FD2"/>
    <w:rsid w:val="00874211"/>
    <w:rsid w:val="0089006C"/>
    <w:rsid w:val="008C6DDB"/>
    <w:rsid w:val="00905614"/>
    <w:rsid w:val="00921FFD"/>
    <w:rsid w:val="009406CE"/>
    <w:rsid w:val="00960E8D"/>
    <w:rsid w:val="00970C37"/>
    <w:rsid w:val="00981ECE"/>
    <w:rsid w:val="009F475D"/>
    <w:rsid w:val="00A50786"/>
    <w:rsid w:val="00A86DA6"/>
    <w:rsid w:val="00A9742B"/>
    <w:rsid w:val="00AA5C7E"/>
    <w:rsid w:val="00AD62F8"/>
    <w:rsid w:val="00B55DA5"/>
    <w:rsid w:val="00B8349D"/>
    <w:rsid w:val="00B87F49"/>
    <w:rsid w:val="00BE108E"/>
    <w:rsid w:val="00C07AAF"/>
    <w:rsid w:val="00C61930"/>
    <w:rsid w:val="00C62C1B"/>
    <w:rsid w:val="00C75AE4"/>
    <w:rsid w:val="00C870A1"/>
    <w:rsid w:val="00CA3AFD"/>
    <w:rsid w:val="00CC3E91"/>
    <w:rsid w:val="00CC5432"/>
    <w:rsid w:val="00CE7CBE"/>
    <w:rsid w:val="00D036DF"/>
    <w:rsid w:val="00D34AB9"/>
    <w:rsid w:val="00D570CF"/>
    <w:rsid w:val="00D72379"/>
    <w:rsid w:val="00DA0EFF"/>
    <w:rsid w:val="00DA69C3"/>
    <w:rsid w:val="00E07E6F"/>
    <w:rsid w:val="00E43895"/>
    <w:rsid w:val="00E609BA"/>
    <w:rsid w:val="00E86D94"/>
    <w:rsid w:val="00EB6397"/>
    <w:rsid w:val="00F12BCD"/>
    <w:rsid w:val="00F3092C"/>
    <w:rsid w:val="00F45B0C"/>
    <w:rsid w:val="00F91D3C"/>
    <w:rsid w:val="00FA5917"/>
    <w:rsid w:val="00F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2479"/>
  <w15:docId w15:val="{59CF869B-0342-44D8-89F6-F3A028EA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5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B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992</Words>
  <Characters>5659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WOOLHOUSE Mark</dc:creator>
  <cp:lastModifiedBy>MORGAN Alex</cp:lastModifiedBy>
  <cp:revision>2</cp:revision>
  <cp:lastPrinted>2020-03-09T09:55:00Z</cp:lastPrinted>
  <dcterms:created xsi:type="dcterms:W3CDTF">2020-03-09T09:55:00Z</dcterms:created>
  <dcterms:modified xsi:type="dcterms:W3CDTF">2020-03-09T09:55:00Z</dcterms:modified>
</cp:coreProperties>
</file>