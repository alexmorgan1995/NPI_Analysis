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60FA" w14:textId="77777777" w:rsidR="00E86D94" w:rsidRPr="003772AF" w:rsidRDefault="00960E8D" w:rsidP="00960E8D">
      <w:pPr>
        <w:jc w:val="center"/>
        <w:rPr>
          <w:noProof/>
          <w:lang w:eastAsia="en-GB"/>
        </w:rPr>
      </w:pPr>
      <w:r w:rsidRPr="003772AF">
        <w:rPr>
          <w:noProof/>
          <w:lang w:eastAsia="en-GB"/>
        </w:rPr>
        <w:t>Time limited social distancing measures and the shape of the epidemic curve</w:t>
      </w:r>
    </w:p>
    <w:p w14:paraId="2CF830A9" w14:textId="37DC67F6" w:rsidR="00960E8D" w:rsidRPr="003772AF" w:rsidRDefault="00960E8D" w:rsidP="00960E8D">
      <w:pPr>
        <w:jc w:val="center"/>
        <w:rPr>
          <w:noProof/>
          <w:lang w:eastAsia="en-GB"/>
        </w:rPr>
      </w:pPr>
      <w:r w:rsidRPr="003772AF">
        <w:rPr>
          <w:noProof/>
          <w:lang w:eastAsia="en-GB"/>
        </w:rPr>
        <w:t>M. Woolhouse, A. Morgan and B. van Bunnik, University of Edinburgh</w:t>
      </w:r>
      <w:r w:rsidR="006164A7">
        <w:rPr>
          <w:noProof/>
          <w:lang w:eastAsia="en-GB"/>
        </w:rPr>
        <w:t xml:space="preserve"> (29/02/20)</w:t>
      </w:r>
    </w:p>
    <w:p w14:paraId="486F9511" w14:textId="77777777" w:rsidR="003F5BCC" w:rsidRPr="003772AF" w:rsidRDefault="00E86D94">
      <w:pPr>
        <w:rPr>
          <w:noProof/>
          <w:u w:val="single"/>
          <w:lang w:eastAsia="en-GB"/>
        </w:rPr>
      </w:pPr>
      <w:r w:rsidRPr="003772AF">
        <w:rPr>
          <w:noProof/>
          <w:u w:val="single"/>
          <w:lang w:eastAsia="en-GB"/>
        </w:rPr>
        <w:t>Results Summary</w:t>
      </w:r>
    </w:p>
    <w:p w14:paraId="7BB68690" w14:textId="27F93718" w:rsidR="003F5BCC" w:rsidRPr="003772AF" w:rsidRDefault="001132D3">
      <w:pPr>
        <w:rPr>
          <w:noProof/>
          <w:lang w:eastAsia="en-GB"/>
        </w:rPr>
      </w:pPr>
      <w:r w:rsidRPr="003772AF">
        <w:rPr>
          <w:noProof/>
          <w:lang w:eastAsia="en-GB"/>
        </w:rPr>
        <w:t xml:space="preserve">The plot below compares 6 different scenarios for the </w:t>
      </w:r>
      <w:r w:rsidRPr="003772AF">
        <w:rPr>
          <w:i/>
          <w:noProof/>
          <w:lang w:eastAsia="en-GB"/>
        </w:rPr>
        <w:t>effects</w:t>
      </w:r>
      <w:r w:rsidRPr="003772AF">
        <w:rPr>
          <w:noProof/>
          <w:lang w:eastAsia="en-GB"/>
        </w:rPr>
        <w:t xml:space="preserve"> of </w:t>
      </w:r>
      <w:r w:rsidR="00E86D94" w:rsidRPr="003772AF">
        <w:rPr>
          <w:noProof/>
          <w:lang w:eastAsia="en-GB"/>
        </w:rPr>
        <w:t xml:space="preserve">time-limited </w:t>
      </w:r>
      <w:r w:rsidRPr="003772AF">
        <w:rPr>
          <w:noProof/>
          <w:lang w:eastAsia="en-GB"/>
        </w:rPr>
        <w:t>social distancing measures implemented for a fixed 12 week period at the same trigger point. SDM</w:t>
      </w:r>
      <w:r w:rsidR="00D34AB9" w:rsidRPr="003772AF">
        <w:rPr>
          <w:noProof/>
          <w:lang w:eastAsia="en-GB"/>
        </w:rPr>
        <w:t>s</w:t>
      </w:r>
      <w:r w:rsidRPr="003772AF">
        <w:rPr>
          <w:noProof/>
          <w:lang w:eastAsia="en-GB"/>
        </w:rPr>
        <w:t xml:space="preserve"> are assumed to </w:t>
      </w:r>
      <w:r w:rsidR="00FD5BA0">
        <w:rPr>
          <w:noProof/>
          <w:lang w:eastAsia="en-GB"/>
        </w:rPr>
        <w:t xml:space="preserve">have an </w:t>
      </w:r>
      <w:r w:rsidRPr="003772AF">
        <w:rPr>
          <w:noProof/>
          <w:lang w:eastAsia="en-GB"/>
        </w:rPr>
        <w:t xml:space="preserve">impact on </w:t>
      </w:r>
      <w:r w:rsidRPr="003772AF">
        <w:rPr>
          <w:rFonts w:cstheme="minorHAnsi"/>
          <w:noProof/>
          <w:lang w:eastAsia="en-GB"/>
        </w:rPr>
        <w:t>β</w:t>
      </w:r>
      <w:r w:rsidRPr="003772AF">
        <w:rPr>
          <w:noProof/>
          <w:lang w:eastAsia="en-GB"/>
        </w:rPr>
        <w:t xml:space="preserve">. The mean reduction in </w:t>
      </w:r>
      <w:r w:rsidRPr="003772AF">
        <w:rPr>
          <w:rFonts w:cstheme="minorHAnsi"/>
          <w:noProof/>
          <w:lang w:eastAsia="en-GB"/>
        </w:rPr>
        <w:t>β</w:t>
      </w:r>
      <w:r w:rsidRPr="003772AF">
        <w:rPr>
          <w:noProof/>
          <w:lang w:eastAsia="en-GB"/>
        </w:rPr>
        <w:t xml:space="preserve"> over the 12 week period is </w:t>
      </w:r>
      <w:r w:rsidR="002F40FD">
        <w:rPr>
          <w:noProof/>
          <w:lang w:eastAsia="en-GB"/>
        </w:rPr>
        <w:t xml:space="preserve">kept </w:t>
      </w:r>
      <w:r w:rsidRPr="003772AF">
        <w:rPr>
          <w:noProof/>
          <w:lang w:eastAsia="en-GB"/>
        </w:rPr>
        <w:t>constant. The only difference is how that reduction is distributed over time (red</w:t>
      </w:r>
      <w:r w:rsidR="00FD5BA0">
        <w:rPr>
          <w:noProof/>
          <w:lang w:eastAsia="en-GB"/>
        </w:rPr>
        <w:t xml:space="preserve"> curves</w:t>
      </w:r>
      <w:r w:rsidRPr="003772AF">
        <w:rPr>
          <w:noProof/>
          <w:lang w:eastAsia="en-GB"/>
        </w:rPr>
        <w:t>).</w:t>
      </w:r>
    </w:p>
    <w:p w14:paraId="245536E7" w14:textId="22715E50" w:rsidR="003F5BCC" w:rsidRPr="003772AF" w:rsidRDefault="001132D3">
      <w:pPr>
        <w:rPr>
          <w:noProof/>
          <w:lang w:eastAsia="en-GB"/>
        </w:rPr>
      </w:pPr>
      <w:r w:rsidRPr="003772AF">
        <w:rPr>
          <w:noProof/>
          <w:lang w:eastAsia="en-GB"/>
        </w:rPr>
        <w:t xml:space="preserve">The epidemic curves (blue) vary considerably: </w:t>
      </w:r>
      <w:r w:rsidR="00905614" w:rsidRPr="003772AF">
        <w:rPr>
          <w:noProof/>
          <w:lang w:eastAsia="en-GB"/>
        </w:rPr>
        <w:t xml:space="preserve">the standard results of a delayed peak and/or a second </w:t>
      </w:r>
      <w:r w:rsidR="002F40FD">
        <w:rPr>
          <w:noProof/>
          <w:lang w:eastAsia="en-GB"/>
        </w:rPr>
        <w:t>wave</w:t>
      </w:r>
      <w:r w:rsidR="00905614" w:rsidRPr="003772AF">
        <w:rPr>
          <w:noProof/>
          <w:lang w:eastAsia="en-GB"/>
        </w:rPr>
        <w:t>, but only a moderate impact on total number of cases,</w:t>
      </w:r>
      <w:r w:rsidR="002F40FD">
        <w:rPr>
          <w:noProof/>
          <w:lang w:eastAsia="en-GB"/>
        </w:rPr>
        <w:t xml:space="preserve"> occur commonly; but there are scenarios </w:t>
      </w:r>
      <w:r w:rsidR="00905614" w:rsidRPr="003772AF">
        <w:rPr>
          <w:noProof/>
          <w:lang w:eastAsia="en-GB"/>
        </w:rPr>
        <w:t>that reduce both the peak and the total but do not delay the epidemic.</w:t>
      </w:r>
      <w:r w:rsidR="00E86D94" w:rsidRPr="003772AF">
        <w:rPr>
          <w:noProof/>
          <w:lang w:eastAsia="en-GB"/>
        </w:rPr>
        <w:t xml:space="preserve"> </w:t>
      </w:r>
    </w:p>
    <w:p w14:paraId="742807AB" w14:textId="77777777" w:rsidR="00585386" w:rsidRDefault="003F5BCC">
      <w:r w:rsidRPr="003772AF">
        <w:rPr>
          <w:noProof/>
          <w:lang w:eastAsia="en-GB"/>
        </w:rPr>
        <w:drawing>
          <wp:inline distT="0" distB="0" distL="0" distR="0" wp14:anchorId="6BD8AF21" wp14:editId="72C37407">
            <wp:extent cx="5715017" cy="1656000"/>
            <wp:effectExtent l="0" t="0" r="0" b="1905"/>
            <wp:docPr id="1" name="Picture 1" descr="cid:image004.png@01D5EE3A.625D4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4" descr="cid:image004.png@01D5EE3A.625D4050"/>
                    <pic:cNvPicPr>
                      <a:picLocks noChangeAspect="1" noChangeArrowheads="1"/>
                    </pic:cNvPicPr>
                  </pic:nvPicPr>
                  <pic:blipFill rotWithShape="1"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91" b="1081"/>
                    <a:stretch/>
                  </pic:blipFill>
                  <pic:spPr bwMode="auto">
                    <a:xfrm>
                      <a:off x="0" y="0"/>
                      <a:ext cx="5731510" cy="166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01C7E" w14:textId="087EE580" w:rsidR="002E6D6E" w:rsidRPr="002E6D6E" w:rsidRDefault="002E6D6E">
      <w:pPr>
        <w:rPr>
          <w:i/>
        </w:rPr>
      </w:pPr>
      <w:r w:rsidRPr="002E6D6E">
        <w:rPr>
          <w:i/>
        </w:rPr>
        <w:t xml:space="preserve">Figure. Epidemic curves (blue), </w:t>
      </w:r>
      <w:r w:rsidRPr="002E6D6E">
        <w:rPr>
          <w:rFonts w:cstheme="minorHAnsi"/>
          <w:i/>
        </w:rPr>
        <w:t>β</w:t>
      </w:r>
      <w:r w:rsidRPr="002E6D6E">
        <w:rPr>
          <w:i/>
        </w:rPr>
        <w:t>(t) curves (red) and summary statistics for baseline</w:t>
      </w:r>
      <w:r>
        <w:rPr>
          <w:i/>
        </w:rPr>
        <w:t xml:space="preserve"> case</w:t>
      </w:r>
      <w:r w:rsidRPr="002E6D6E">
        <w:rPr>
          <w:i/>
        </w:rPr>
        <w:t xml:space="preserve"> and 5</w:t>
      </w:r>
      <w:r>
        <w:rPr>
          <w:i/>
        </w:rPr>
        <w:t xml:space="preserve"> time=varying, fixed period SDM stra</w:t>
      </w:r>
      <w:r w:rsidR="006370CA">
        <w:rPr>
          <w:i/>
        </w:rPr>
        <w:t>t</w:t>
      </w:r>
      <w:r>
        <w:rPr>
          <w:i/>
        </w:rPr>
        <w:t>egies</w:t>
      </w:r>
      <w:r w:rsidRPr="002E6D6E">
        <w:rPr>
          <w:i/>
        </w:rPr>
        <w:t>.</w:t>
      </w:r>
    </w:p>
    <w:p w14:paraId="3EBB1D76" w14:textId="033E5BAB" w:rsidR="00905614" w:rsidRPr="003772AF" w:rsidRDefault="002F40FD">
      <w:r>
        <w:t xml:space="preserve">For this parameter set </w:t>
      </w:r>
      <w:del w:id="0" w:author="VAN BUNNIK Bram" w:date="2020-02-29T21:21:00Z">
        <w:r w:rsidDel="00711E04">
          <w:delText xml:space="preserve">that </w:delText>
        </w:r>
      </w:del>
      <w:ins w:id="1" w:author="VAN BUNNIK Bram" w:date="2020-02-29T21:21:00Z">
        <w:r w:rsidR="00711E04">
          <w:t xml:space="preserve">this behaviour </w:t>
        </w:r>
      </w:ins>
      <w:r>
        <w:t>is seen for S</w:t>
      </w:r>
      <w:r w:rsidRPr="002F40FD">
        <w:rPr>
          <w:highlight w:val="yellow"/>
        </w:rPr>
        <w:t>3</w:t>
      </w:r>
      <w:r>
        <w:t xml:space="preserve"> </w:t>
      </w:r>
      <w:ins w:id="2" w:author="VAN BUNNIK Bram" w:date="2020-02-29T21:21:00Z">
        <w:r w:rsidR="00711E04">
          <w:t xml:space="preserve">where reduction is </w:t>
        </w:r>
      </w:ins>
      <w:r>
        <w:t>ramping up over time (Figure).</w:t>
      </w:r>
      <w:r w:rsidR="00CC3E91">
        <w:t xml:space="preserve"> </w:t>
      </w:r>
      <w:r>
        <w:t>Here, t</w:t>
      </w:r>
      <w:r w:rsidR="00E86D94" w:rsidRPr="003772AF">
        <w:t>he least successful scenario (</w:t>
      </w:r>
      <w:r>
        <w:t>S</w:t>
      </w:r>
      <w:r w:rsidR="00E86D94" w:rsidRPr="003772AF">
        <w:rPr>
          <w:highlight w:val="yellow"/>
        </w:rPr>
        <w:t>2</w:t>
      </w:r>
      <w:r w:rsidR="00E86D94" w:rsidRPr="003772AF">
        <w:t xml:space="preserve">) is the reverse, ramping down. The general pattern is that </w:t>
      </w:r>
      <w:r>
        <w:t>there is a ‘sweet spot’ between too much, too soon and too little, too late</w:t>
      </w:r>
      <w:r w:rsidR="00E86D94" w:rsidRPr="003772AF">
        <w:t>.</w:t>
      </w:r>
      <w:r w:rsidR="000D67A9">
        <w:t xml:space="preserve"> </w:t>
      </w:r>
    </w:p>
    <w:p w14:paraId="2B6618E7" w14:textId="039F11EA" w:rsidR="00DA69C3" w:rsidRPr="003772AF" w:rsidRDefault="00DA69C3">
      <w:r w:rsidRPr="003772AF">
        <w:t xml:space="preserve">Sensitivity analyses so far (but still only partially complete) suggest that </w:t>
      </w:r>
      <w:r w:rsidR="00CC3E91">
        <w:t>the best strategy does vary over parameter space</w:t>
      </w:r>
      <w:r w:rsidR="006370CA">
        <w:t xml:space="preserve"> (and with how ‘best’ is defined)</w:t>
      </w:r>
      <w:r w:rsidR="00CC3E91">
        <w:t>, particularly</w:t>
      </w:r>
      <w:r w:rsidRPr="003772AF">
        <w:t xml:space="preserve"> </w:t>
      </w:r>
      <w:r w:rsidR="00CC3E91">
        <w:t xml:space="preserve">with </w:t>
      </w:r>
      <w:r w:rsidRPr="003772AF">
        <w:t xml:space="preserve">the reduction in </w:t>
      </w:r>
      <w:r w:rsidRPr="003772AF">
        <w:rPr>
          <w:rFonts w:cstheme="minorHAnsi"/>
        </w:rPr>
        <w:t>β</w:t>
      </w:r>
      <w:r w:rsidRPr="003772AF">
        <w:t xml:space="preserve"> that </w:t>
      </w:r>
      <w:r w:rsidR="00CC3E91">
        <w:t>the</w:t>
      </w:r>
      <w:r w:rsidRPr="003772AF">
        <w:t xml:space="preserve"> SDM</w:t>
      </w:r>
      <w:r w:rsidR="00CC3E91">
        <w:t>s</w:t>
      </w:r>
      <w:r w:rsidRPr="003772AF">
        <w:t xml:space="preserve"> achieve.</w:t>
      </w:r>
      <w:r w:rsidR="00CC3E91">
        <w:t xml:space="preserve"> This is problematic as we have little quantitative information to go on.</w:t>
      </w:r>
    </w:p>
    <w:p w14:paraId="06D61204" w14:textId="77777777" w:rsidR="00E86D94" w:rsidRPr="003772AF" w:rsidRDefault="00E86D94">
      <w:pPr>
        <w:rPr>
          <w:u w:val="single"/>
        </w:rPr>
      </w:pPr>
      <w:r w:rsidRPr="003772AF">
        <w:rPr>
          <w:u w:val="single"/>
        </w:rPr>
        <w:t>Policy Implications</w:t>
      </w:r>
    </w:p>
    <w:p w14:paraId="56B2FE87" w14:textId="2443E3FA" w:rsidR="00CC3E91" w:rsidRDefault="00CC3E91">
      <w:r>
        <w:t>The effects of time varying, fixed period SDMs (as might be implemented in practice) are highly variable and may be extremely difficult to predict. Favourable outcomes</w:t>
      </w:r>
      <w:r w:rsidR="002E6D6E">
        <w:t xml:space="preserve"> – the ‘sweet spot’ </w:t>
      </w:r>
      <w:proofErr w:type="gramStart"/>
      <w:r w:rsidR="002E6D6E">
        <w:t xml:space="preserve">– </w:t>
      </w:r>
      <w:r w:rsidR="006370CA">
        <w:t xml:space="preserve"> are</w:t>
      </w:r>
      <w:proofErr w:type="gramEnd"/>
      <w:r w:rsidR="006370CA">
        <w:t xml:space="preserve"> possible</w:t>
      </w:r>
      <w:r>
        <w:t xml:space="preserve"> </w:t>
      </w:r>
      <w:r w:rsidR="000D67A9">
        <w:t>but</w:t>
      </w:r>
      <w:r w:rsidR="006370CA">
        <w:t>, in practice,</w:t>
      </w:r>
      <w:r w:rsidR="000D67A9">
        <w:t xml:space="preserve"> could </w:t>
      </w:r>
      <w:r w:rsidR="002E6D6E">
        <w:t>not be guaranteed</w:t>
      </w:r>
      <w:r w:rsidR="006370CA">
        <w:t xml:space="preserve"> in advance</w:t>
      </w:r>
      <w:r w:rsidR="002E6D6E">
        <w:t>.</w:t>
      </w:r>
    </w:p>
    <w:p w14:paraId="5D7DCA7D" w14:textId="1DC8AD62" w:rsidR="00D34AB9" w:rsidRPr="003772AF" w:rsidRDefault="00CC3E91">
      <w:r>
        <w:t>For some regions of parameter space this analysis s</w:t>
      </w:r>
      <w:r w:rsidR="001F21D6" w:rsidRPr="003772AF">
        <w:t>upports the idea that SDMs should be introduced in a stag</w:t>
      </w:r>
      <w:r w:rsidR="008C6DDB">
        <w:t>gered fashion (</w:t>
      </w:r>
      <w:r w:rsidR="00D34AB9" w:rsidRPr="003772AF">
        <w:t xml:space="preserve">but timing </w:t>
      </w:r>
      <w:r w:rsidR="00960E8D" w:rsidRPr="003772AF">
        <w:t xml:space="preserve">must take into account </w:t>
      </w:r>
      <w:r w:rsidR="008C6DDB">
        <w:t xml:space="preserve">any </w:t>
      </w:r>
      <w:r w:rsidR="00960E8D" w:rsidRPr="003772AF">
        <w:t xml:space="preserve">lags between implementation and an effect on </w:t>
      </w:r>
      <w:r w:rsidR="00960E8D" w:rsidRPr="003772AF">
        <w:rPr>
          <w:rFonts w:cstheme="minorHAnsi"/>
        </w:rPr>
        <w:t>β</w:t>
      </w:r>
      <w:r w:rsidR="00960E8D" w:rsidRPr="003772AF">
        <w:t>)</w:t>
      </w:r>
      <w:r w:rsidR="00D34AB9" w:rsidRPr="003772AF">
        <w:t>.</w:t>
      </w:r>
    </w:p>
    <w:p w14:paraId="3DCE0F9A" w14:textId="345992CA" w:rsidR="00D34AB9" w:rsidRPr="003772AF" w:rsidRDefault="006370CA">
      <w:r>
        <w:t>This</w:t>
      </w:r>
      <w:r w:rsidR="00CC3E91">
        <w:t xml:space="preserve"> analysis c</w:t>
      </w:r>
      <w:r w:rsidR="00D34AB9" w:rsidRPr="003772AF">
        <w:t>onfirms that a</w:t>
      </w:r>
      <w:r w:rsidR="004F6E40">
        <w:t xml:space="preserve"> sub-optimal</w:t>
      </w:r>
      <w:r w:rsidR="00D34AB9" w:rsidRPr="003772AF">
        <w:t xml:space="preserve"> policy (e.g. </w:t>
      </w:r>
      <w:r w:rsidR="00CC3E91">
        <w:t>S</w:t>
      </w:r>
      <w:r w:rsidR="00D34AB9" w:rsidRPr="003772AF">
        <w:rPr>
          <w:highlight w:val="yellow"/>
        </w:rPr>
        <w:t>2</w:t>
      </w:r>
      <w:r w:rsidR="00CC3E91">
        <w:t xml:space="preserve"> for the illustrative parameter set</w:t>
      </w:r>
      <w:r w:rsidR="00D34AB9" w:rsidRPr="003772AF">
        <w:t>) can be doubly damaging: the (potentially huge) social and economic costs of SDMs are incurred but do not prevent a (delayed) epidemic of similar magnitude.</w:t>
      </w:r>
    </w:p>
    <w:p w14:paraId="253959E5" w14:textId="6FAA8B1B" w:rsidR="00D34AB9" w:rsidRDefault="006370CA">
      <w:r>
        <w:t>On the other hand</w:t>
      </w:r>
      <w:r w:rsidR="002E6D6E">
        <w:t xml:space="preserve">, </w:t>
      </w:r>
      <w:r w:rsidR="00D34AB9" w:rsidRPr="003772AF">
        <w:t xml:space="preserve">although cases are </w:t>
      </w:r>
      <w:r w:rsidR="003772AF">
        <w:t>expected</w:t>
      </w:r>
      <w:r w:rsidR="00D34AB9" w:rsidRPr="003772AF">
        <w:t xml:space="preserve"> to rise when SDMs </w:t>
      </w:r>
      <w:r w:rsidR="003772AF">
        <w:t xml:space="preserve">cease </w:t>
      </w:r>
      <w:r w:rsidR="00D34AB9" w:rsidRPr="003772AF">
        <w:t xml:space="preserve">a damaging second wave </w:t>
      </w:r>
      <w:r w:rsidR="002E6D6E">
        <w:t>does</w:t>
      </w:r>
      <w:r w:rsidR="00D34AB9" w:rsidRPr="003772AF">
        <w:t xml:space="preserve"> not</w:t>
      </w:r>
      <w:r w:rsidR="002E6D6E">
        <w:t xml:space="preserve"> always</w:t>
      </w:r>
      <w:r w:rsidR="00D34AB9" w:rsidRPr="003772AF">
        <w:t xml:space="preserve"> ensue.</w:t>
      </w:r>
    </w:p>
    <w:p w14:paraId="6DFEE1BF" w14:textId="76D2B294" w:rsidR="003772AF" w:rsidRPr="003772AF" w:rsidRDefault="006370CA">
      <w:r>
        <w:lastRenderedPageBreak/>
        <w:t xml:space="preserve">We emphasize </w:t>
      </w:r>
      <w:proofErr w:type="spellStart"/>
      <w:r>
        <w:t>i</w:t>
      </w:r>
      <w:proofErr w:type="spellEnd"/>
      <w:r>
        <w:t>)</w:t>
      </w:r>
      <w:r w:rsidR="003B1865">
        <w:t xml:space="preserve"> that rationale design of a SDM policy must take into account the social and economic costs as well </w:t>
      </w:r>
      <w:r>
        <w:t>as the epidemiological benefits and ii) that it is vital to have an exit strategy for terminating SDMs.</w:t>
      </w:r>
      <w:r w:rsidR="003772AF">
        <w:t xml:space="preserve"> </w:t>
      </w:r>
    </w:p>
    <w:p w14:paraId="662754DF" w14:textId="77777777" w:rsidR="00D34AB9" w:rsidRPr="003772AF" w:rsidRDefault="00D34AB9">
      <w:pPr>
        <w:rPr>
          <w:u w:val="single"/>
        </w:rPr>
      </w:pPr>
      <w:r w:rsidRPr="003772AF">
        <w:rPr>
          <w:u w:val="single"/>
        </w:rPr>
        <w:t>Technical Details</w:t>
      </w:r>
    </w:p>
    <w:p w14:paraId="0DEFCBDA" w14:textId="0A4F67D8" w:rsidR="00D34AB9" w:rsidRPr="003772AF" w:rsidRDefault="00D34AB9">
      <w:pPr>
        <w:rPr>
          <w:noProof/>
          <w:lang w:eastAsia="en-GB"/>
        </w:rPr>
      </w:pPr>
      <w:r w:rsidRPr="003772AF">
        <w:t xml:space="preserve">SIR model implemented in </w:t>
      </w:r>
      <w:r w:rsidRPr="006370CA">
        <w:t>R</w:t>
      </w:r>
      <w:r w:rsidR="00FD5BA0">
        <w:t xml:space="preserve"> and C++</w:t>
      </w:r>
      <w:ins w:id="3" w:author="VAN BUNNIK Bram" w:date="2020-02-29T21:24:00Z">
        <w:r w:rsidR="00711E04">
          <w:t xml:space="preserve"> independently</w:t>
        </w:r>
      </w:ins>
      <w:r w:rsidRPr="003772AF">
        <w:t xml:space="preserve"> (code available at </w:t>
      </w:r>
      <w:r w:rsidR="00FD5BA0">
        <w:t>https://github.com/bvbunnik/COVID-19.git</w:t>
      </w:r>
      <w:r w:rsidRPr="003772AF">
        <w:t>)</w:t>
      </w:r>
      <w:r w:rsidR="003B46E0" w:rsidRPr="003772AF">
        <w:t>. R</w:t>
      </w:r>
      <w:r w:rsidR="003B46E0" w:rsidRPr="003772AF">
        <w:rPr>
          <w:vertAlign w:val="subscript"/>
        </w:rPr>
        <w:t>0</w:t>
      </w:r>
      <w:r w:rsidR="003B46E0" w:rsidRPr="003772AF">
        <w:t>=2;</w:t>
      </w:r>
      <w:r w:rsidR="00960E8D" w:rsidRPr="003772AF">
        <w:t xml:space="preserve"> </w:t>
      </w:r>
      <w:r w:rsidR="00960E8D" w:rsidRPr="003772AF">
        <w:rPr>
          <w:rFonts w:cstheme="minorHAnsi"/>
        </w:rPr>
        <w:t>β</w:t>
      </w:r>
      <w:r w:rsidR="00960E8D" w:rsidRPr="003772AF">
        <w:t xml:space="preserve"> = 0.231;</w:t>
      </w:r>
      <w:r w:rsidR="003B46E0" w:rsidRPr="003772AF">
        <w:t xml:space="preserve"> doubling time = </w:t>
      </w:r>
      <w:r w:rsidR="00FD5BA0">
        <w:t>6</w:t>
      </w:r>
      <w:r w:rsidR="00FD5BA0" w:rsidRPr="003772AF">
        <w:t xml:space="preserve"> </w:t>
      </w:r>
      <w:r w:rsidR="003B46E0" w:rsidRPr="003772AF">
        <w:t xml:space="preserve">days; trigger point </w:t>
      </w:r>
      <w:r w:rsidR="003B46E0" w:rsidRPr="003772AF">
        <w:rPr>
          <w:noProof/>
          <w:lang w:eastAsia="en-GB"/>
        </w:rPr>
        <w:t>I(t)=</w:t>
      </w:r>
      <w:r w:rsidR="00FD5BA0">
        <w:rPr>
          <w:noProof/>
          <w:lang w:eastAsia="en-GB"/>
        </w:rPr>
        <w:t xml:space="preserve">0.01, giving 41 days </w:t>
      </w:r>
      <w:r w:rsidR="006370CA">
        <w:rPr>
          <w:noProof/>
          <w:lang w:eastAsia="en-GB"/>
        </w:rPr>
        <w:t>as</w:t>
      </w:r>
      <w:r w:rsidR="00FD5BA0">
        <w:rPr>
          <w:noProof/>
          <w:lang w:eastAsia="en-GB"/>
        </w:rPr>
        <w:t xml:space="preserve"> the start </w:t>
      </w:r>
      <w:r w:rsidR="006370CA">
        <w:rPr>
          <w:noProof/>
          <w:lang w:eastAsia="en-GB"/>
        </w:rPr>
        <w:t>time</w:t>
      </w:r>
      <w:r w:rsidR="00FD5BA0">
        <w:rPr>
          <w:noProof/>
          <w:lang w:eastAsia="en-GB"/>
        </w:rPr>
        <w:t xml:space="preserve"> of </w:t>
      </w:r>
      <w:r w:rsidR="006370CA">
        <w:rPr>
          <w:noProof/>
          <w:lang w:eastAsia="en-GB"/>
        </w:rPr>
        <w:t xml:space="preserve">the </w:t>
      </w:r>
      <w:r w:rsidR="00FD5BA0">
        <w:rPr>
          <w:noProof/>
          <w:lang w:eastAsia="en-GB"/>
        </w:rPr>
        <w:t>intervention</w:t>
      </w:r>
      <w:r w:rsidR="003B46E0" w:rsidRPr="003772AF">
        <w:rPr>
          <w:noProof/>
          <w:lang w:eastAsia="en-GB"/>
        </w:rPr>
        <w:t xml:space="preserve">; </w:t>
      </w:r>
      <w:r w:rsidR="00960E8D" w:rsidRPr="003772AF">
        <w:rPr>
          <w:noProof/>
          <w:lang w:eastAsia="en-GB"/>
        </w:rPr>
        <w:t xml:space="preserve">SDM duration = 12 weeks; mean reduction in </w:t>
      </w:r>
      <w:r w:rsidR="00960E8D" w:rsidRPr="003772AF">
        <w:rPr>
          <w:rFonts w:cstheme="minorHAnsi"/>
          <w:noProof/>
          <w:lang w:eastAsia="en-GB"/>
        </w:rPr>
        <w:t>β</w:t>
      </w:r>
      <w:r w:rsidR="00960E8D" w:rsidRPr="003772AF">
        <w:rPr>
          <w:noProof/>
          <w:lang w:eastAsia="en-GB"/>
        </w:rPr>
        <w:t xml:space="preserve"> = 37.5%; temporal pattern in </w:t>
      </w:r>
      <w:r w:rsidR="00960E8D" w:rsidRPr="003772AF">
        <w:rPr>
          <w:rFonts w:cstheme="minorHAnsi"/>
          <w:noProof/>
          <w:lang w:eastAsia="en-GB"/>
        </w:rPr>
        <w:t>β</w:t>
      </w:r>
      <w:r w:rsidR="00960E8D" w:rsidRPr="003772AF">
        <w:rPr>
          <w:noProof/>
          <w:lang w:eastAsia="en-GB"/>
        </w:rPr>
        <w:t xml:space="preserve"> shown in Figure (red</w:t>
      </w:r>
      <w:r w:rsidR="00FD5BA0">
        <w:rPr>
          <w:noProof/>
          <w:lang w:eastAsia="en-GB"/>
        </w:rPr>
        <w:t xml:space="preserve"> curves</w:t>
      </w:r>
      <w:r w:rsidR="00960E8D" w:rsidRPr="003772AF">
        <w:rPr>
          <w:noProof/>
          <w:lang w:eastAsia="en-GB"/>
        </w:rPr>
        <w:t xml:space="preserve">). </w:t>
      </w:r>
    </w:p>
    <w:p w14:paraId="436C1FB2" w14:textId="77777777" w:rsidR="00960E8D" w:rsidRPr="003772AF" w:rsidRDefault="00960E8D">
      <w:r w:rsidRPr="003772AF">
        <w:rPr>
          <w:noProof/>
          <w:lang w:eastAsia="en-GB"/>
        </w:rPr>
        <w:t>Raw output files attached.</w:t>
      </w:r>
    </w:p>
    <w:p w14:paraId="2608BDAB" w14:textId="77777777" w:rsidR="00D34AB9" w:rsidRPr="003772AF" w:rsidRDefault="00960E8D">
      <w:pPr>
        <w:rPr>
          <w:u w:val="single"/>
        </w:rPr>
      </w:pPr>
      <w:r w:rsidRPr="003772AF">
        <w:rPr>
          <w:u w:val="single"/>
        </w:rPr>
        <w:t>Rationale</w:t>
      </w:r>
    </w:p>
    <w:p w14:paraId="3860FFF8" w14:textId="77777777" w:rsidR="00960E8D" w:rsidRDefault="009406CE">
      <w:r>
        <w:t xml:space="preserve">SDMs are intended to be time limited. Multiple SDMs are available and can be implemented independently. </w:t>
      </w:r>
      <w:r w:rsidR="006E6FAA">
        <w:t>(Many) SDMs are s</w:t>
      </w:r>
      <w:r w:rsidR="003B1865">
        <w:t>ocially and economically costly.</w:t>
      </w:r>
    </w:p>
    <w:p w14:paraId="7C48A56E" w14:textId="39AD7AA4" w:rsidR="00D72379" w:rsidRDefault="00D72379">
      <w:r>
        <w:t>We have very little idea of</w:t>
      </w:r>
      <w:r w:rsidR="006370CA">
        <w:t>:</w:t>
      </w:r>
      <w:r>
        <w:t xml:space="preserve"> </w:t>
      </w:r>
      <w:proofErr w:type="spellStart"/>
      <w:r>
        <w:t>i</w:t>
      </w:r>
      <w:proofErr w:type="spellEnd"/>
      <w:r>
        <w:t xml:space="preserve">) the costs of SDMs; ii) the effect of a given SDM (or combination) on </w:t>
      </w:r>
      <w:r>
        <w:rPr>
          <w:rFonts w:cstheme="minorHAnsi"/>
        </w:rPr>
        <w:t>β</w:t>
      </w:r>
      <w:r>
        <w:t xml:space="preserve">. </w:t>
      </w:r>
    </w:p>
    <w:p w14:paraId="09FF7316" w14:textId="4F46B84C" w:rsidR="00D72379" w:rsidRDefault="00D72379">
      <w:r>
        <w:t xml:space="preserve">Here, we assume only that costs and effects can be ‘exchanged’ so that by implementing different SDMs at different times we can alter the shape of the </w:t>
      </w:r>
      <w:r>
        <w:rPr>
          <w:rFonts w:cstheme="minorHAnsi"/>
        </w:rPr>
        <w:t>β</w:t>
      </w:r>
      <w:r>
        <w:t>(t)</w:t>
      </w:r>
      <w:r w:rsidR="00FD5BA0">
        <w:t>-</w:t>
      </w:r>
      <w:r>
        <w:t>curve during the period of interest.</w:t>
      </w:r>
    </w:p>
    <w:p w14:paraId="27EECBDD" w14:textId="77777777" w:rsidR="00D72379" w:rsidRDefault="00D72379">
      <w:r>
        <w:t>We are doing this for a very wide range of mean reduction</w:t>
      </w:r>
      <w:r w:rsidR="00BE108E">
        <w:t>s</w:t>
      </w:r>
      <w:r>
        <w:t xml:space="preserve"> in </w:t>
      </w:r>
      <w:r>
        <w:rPr>
          <w:rFonts w:cstheme="minorHAnsi"/>
        </w:rPr>
        <w:t>β</w:t>
      </w:r>
      <w:r>
        <w:t xml:space="preserve"> </w:t>
      </w:r>
      <w:proofErr w:type="gramStart"/>
      <w:r>
        <w:t>in order to</w:t>
      </w:r>
      <w:proofErr w:type="gramEnd"/>
      <w:r>
        <w:t xml:space="preserve"> ask whether the comparisons between scenarios (different </w:t>
      </w:r>
      <w:r>
        <w:rPr>
          <w:rFonts w:cstheme="minorHAnsi"/>
        </w:rPr>
        <w:t>β</w:t>
      </w:r>
      <w:r>
        <w:t>(t) curves) are consistent and, if not, what influences this.</w:t>
      </w:r>
    </w:p>
    <w:p w14:paraId="0F0FB1F5" w14:textId="77777777" w:rsidR="00BE108E" w:rsidRPr="00BE108E" w:rsidRDefault="00BE108E">
      <w:pPr>
        <w:rPr>
          <w:u w:val="single"/>
        </w:rPr>
      </w:pPr>
      <w:r w:rsidRPr="00BE108E">
        <w:rPr>
          <w:u w:val="single"/>
        </w:rPr>
        <w:t>Caveats</w:t>
      </w:r>
    </w:p>
    <w:p w14:paraId="682AC138" w14:textId="77777777" w:rsidR="00BE108E" w:rsidRDefault="00BE108E">
      <w:r>
        <w:t>This is a very simple model and is intended to be illustrative, not predictive of an actual COVID-19 outbreak.</w:t>
      </w:r>
    </w:p>
    <w:p w14:paraId="4B436A8B" w14:textId="77777777" w:rsidR="00BE108E" w:rsidRDefault="00BE108E">
      <w:r>
        <w:t xml:space="preserve">We do not take into account spontaneous SDMs arising from behavioural change and affecting </w:t>
      </w:r>
      <w:r>
        <w:rPr>
          <w:rFonts w:cstheme="minorHAnsi"/>
        </w:rPr>
        <w:t>β</w:t>
      </w:r>
      <w:r>
        <w:t>.</w:t>
      </w:r>
    </w:p>
    <w:p w14:paraId="745B313B" w14:textId="77777777" w:rsidR="00BE108E" w:rsidRPr="003772AF" w:rsidRDefault="00BE108E">
      <w:r>
        <w:t>We do not take into account time varying compliance with imposed SDMs.</w:t>
      </w:r>
    </w:p>
    <w:p w14:paraId="697CA35C" w14:textId="77777777" w:rsidR="00960E8D" w:rsidRPr="003772AF" w:rsidRDefault="00960E8D">
      <w:pPr>
        <w:rPr>
          <w:u w:val="single"/>
        </w:rPr>
      </w:pPr>
      <w:r w:rsidRPr="003772AF">
        <w:rPr>
          <w:u w:val="single"/>
        </w:rPr>
        <w:t>Ongoing work</w:t>
      </w:r>
    </w:p>
    <w:p w14:paraId="6D93F53C" w14:textId="7C588DAF" w:rsidR="00960E8D" w:rsidRPr="003772AF" w:rsidRDefault="00960E8D">
      <w:r w:rsidRPr="003772AF">
        <w:t>Sensitivity analysis for R</w:t>
      </w:r>
      <w:r w:rsidRPr="003772AF">
        <w:rPr>
          <w:vertAlign w:val="subscript"/>
        </w:rPr>
        <w:t>0</w:t>
      </w:r>
      <w:r w:rsidR="00874211">
        <w:t xml:space="preserve">, doubling time </w:t>
      </w:r>
      <w:r w:rsidRPr="003772AF">
        <w:t xml:space="preserve">and mean reduction in </w:t>
      </w:r>
      <w:r w:rsidRPr="003772AF">
        <w:rPr>
          <w:rFonts w:cstheme="minorHAnsi"/>
        </w:rPr>
        <w:t>β</w:t>
      </w:r>
      <w:r w:rsidRPr="003772AF">
        <w:t xml:space="preserve"> [0 to 100%].</w:t>
      </w:r>
      <w:r w:rsidR="003772AF">
        <w:t xml:space="preserve"> The mean reduction used here is quite high (37.5%) and </w:t>
      </w:r>
      <w:r w:rsidR="006370CA">
        <w:t>the maximum reduction gives</w:t>
      </w:r>
      <w:r w:rsidR="003772AF">
        <w:t xml:space="preserve"> </w:t>
      </w:r>
      <w:r w:rsidR="003772AF" w:rsidRPr="003772AF">
        <w:t>R</w:t>
      </w:r>
      <w:r w:rsidR="003772AF" w:rsidRPr="003772AF">
        <w:rPr>
          <w:vertAlign w:val="subscript"/>
        </w:rPr>
        <w:t>0</w:t>
      </w:r>
      <w:r w:rsidR="006370CA">
        <w:t xml:space="preserve"> =</w:t>
      </w:r>
      <w:r w:rsidR="003772AF">
        <w:t>0.5.</w:t>
      </w:r>
      <w:r w:rsidRPr="003772AF">
        <w:t xml:space="preserve"> </w:t>
      </w:r>
      <w:r w:rsidR="006370CA">
        <w:t xml:space="preserve">Smaller effects, </w:t>
      </w:r>
      <w:r w:rsidR="00874211">
        <w:t xml:space="preserve">minimum </w:t>
      </w:r>
      <w:r w:rsidR="00874211" w:rsidRPr="003772AF">
        <w:t>R</w:t>
      </w:r>
      <w:r w:rsidR="00874211" w:rsidRPr="003772AF">
        <w:rPr>
          <w:vertAlign w:val="subscript"/>
        </w:rPr>
        <w:t>0</w:t>
      </w:r>
      <w:r w:rsidR="00874211">
        <w:t xml:space="preserve"> </w:t>
      </w:r>
      <w:r w:rsidR="00874211">
        <w:rPr>
          <w:rFonts w:cstheme="minorHAnsi"/>
        </w:rPr>
        <w:t>≥</w:t>
      </w:r>
      <w:r w:rsidR="00874211">
        <w:t>1, may change the optimum strategy.</w:t>
      </w:r>
    </w:p>
    <w:p w14:paraId="6033DF74" w14:textId="77777777" w:rsidR="00960E8D" w:rsidRDefault="00960E8D">
      <w:r w:rsidRPr="003772AF">
        <w:t>Exploration of adjusting trigger point and SDM duration to optimise outcome.</w:t>
      </w:r>
      <w:r w:rsidR="009406CE">
        <w:t xml:space="preserve"> We note that the optimal trigger point and duration is expected to be different for different scenarios and need to be identified for each. </w:t>
      </w:r>
    </w:p>
    <w:p w14:paraId="7846280F" w14:textId="10A71744" w:rsidR="002E6D6E" w:rsidDel="00711E04" w:rsidRDefault="002E6D6E" w:rsidP="002E6D6E">
      <w:pPr>
        <w:rPr>
          <w:del w:id="4" w:author="VAN BUNNIK Bram" w:date="2020-02-29T21:25:00Z"/>
        </w:rPr>
      </w:pPr>
      <w:r>
        <w:t>Using this approach to inform the design of exit strategies for SDMs.</w:t>
      </w:r>
    </w:p>
    <w:p w14:paraId="2D5D8864" w14:textId="77777777" w:rsidR="002E6D6E" w:rsidRPr="003772AF" w:rsidDel="00711E04" w:rsidRDefault="002E6D6E">
      <w:pPr>
        <w:rPr>
          <w:del w:id="5" w:author="VAN BUNNIK Bram" w:date="2020-02-29T21:25:00Z"/>
        </w:rPr>
      </w:pPr>
    </w:p>
    <w:p w14:paraId="73762504" w14:textId="382D2CBC" w:rsidR="00E86D94" w:rsidRPr="003772AF" w:rsidDel="00711E04" w:rsidRDefault="00E86D94">
      <w:pPr>
        <w:rPr>
          <w:del w:id="6" w:author="VAN BUNNIK Bram" w:date="2020-02-29T21:25:00Z"/>
        </w:rPr>
      </w:pPr>
    </w:p>
    <w:p w14:paraId="1676EFC2" w14:textId="77777777" w:rsidR="00E86D94" w:rsidRPr="003772AF" w:rsidRDefault="00E86D94"/>
    <w:sectPr w:rsidR="00E86D94" w:rsidRPr="00377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 BUNNIK Bram">
    <w15:presenceInfo w15:providerId="AD" w15:userId="S-1-5-21-861567501-1417001333-682003330-4668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BCC"/>
    <w:rsid w:val="000D67A9"/>
    <w:rsid w:val="00102C19"/>
    <w:rsid w:val="001132D3"/>
    <w:rsid w:val="001C0575"/>
    <w:rsid w:val="001F21D6"/>
    <w:rsid w:val="002E6D6E"/>
    <w:rsid w:val="002F40FD"/>
    <w:rsid w:val="003772AF"/>
    <w:rsid w:val="003B1865"/>
    <w:rsid w:val="003B46E0"/>
    <w:rsid w:val="003F5BCC"/>
    <w:rsid w:val="004F6E40"/>
    <w:rsid w:val="00585386"/>
    <w:rsid w:val="006164A7"/>
    <w:rsid w:val="006370CA"/>
    <w:rsid w:val="006E6FAA"/>
    <w:rsid w:val="00704E22"/>
    <w:rsid w:val="00711E04"/>
    <w:rsid w:val="00874211"/>
    <w:rsid w:val="008C6DDB"/>
    <w:rsid w:val="00905614"/>
    <w:rsid w:val="00934A11"/>
    <w:rsid w:val="009406CE"/>
    <w:rsid w:val="00960E8D"/>
    <w:rsid w:val="00BE108E"/>
    <w:rsid w:val="00CC3E91"/>
    <w:rsid w:val="00D34AB9"/>
    <w:rsid w:val="00D72379"/>
    <w:rsid w:val="00DA69C3"/>
    <w:rsid w:val="00E86D94"/>
    <w:rsid w:val="00FD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2479"/>
  <w15:docId w15:val="{46A4402E-56F9-491E-95EF-8F537C7B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5B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5B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B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5B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B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BA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34A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4.png@01D5EE3A.625D405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WOOLHOUSE Mark</dc:creator>
  <cp:lastModifiedBy>Morgan  Alexander Liang Kang</cp:lastModifiedBy>
  <cp:revision>2</cp:revision>
  <dcterms:created xsi:type="dcterms:W3CDTF">2022-09-19T15:33:00Z</dcterms:created>
  <dcterms:modified xsi:type="dcterms:W3CDTF">2022-09-19T15:33:00Z</dcterms:modified>
</cp:coreProperties>
</file>